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50" w:rsidRPr="00B7240B" w:rsidRDefault="00F32BD4">
      <w:pPr>
        <w:rPr>
          <w:b/>
          <w:sz w:val="28"/>
        </w:rPr>
      </w:pPr>
      <w:r>
        <w:rPr>
          <w:b/>
          <w:sz w:val="28"/>
        </w:rPr>
        <w:t>Tearsheet Writer</w:t>
      </w:r>
      <w:r w:rsidR="004D69F9">
        <w:rPr>
          <w:b/>
          <w:sz w:val="28"/>
        </w:rPr>
        <w:t>’</w:t>
      </w:r>
      <w:r>
        <w:rPr>
          <w:b/>
          <w:sz w:val="28"/>
        </w:rPr>
        <w:t>s Template</w:t>
      </w:r>
      <w:r w:rsidR="00F36CF9">
        <w:rPr>
          <w:b/>
          <w:sz w:val="28"/>
        </w:rPr>
        <w:t xml:space="preserve"> (</w:t>
      </w:r>
      <w:r w:rsidR="00E73D4E">
        <w:rPr>
          <w:b/>
          <w:sz w:val="28"/>
        </w:rPr>
        <w:t xml:space="preserve">Service Offering </w:t>
      </w:r>
      <w:r w:rsidR="00F36CF9">
        <w:rPr>
          <w:b/>
          <w:sz w:val="28"/>
        </w:rPr>
        <w:t>and Solutions)</w:t>
      </w:r>
    </w:p>
    <w:p w:rsidR="00AE06D8" w:rsidRDefault="008D46AC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05.15pt">
            <v:imagedata r:id="rId8" o:title="Writers template page 1"/>
          </v:shape>
        </w:pict>
      </w:r>
    </w:p>
    <w:p w:rsidR="002B2550" w:rsidRDefault="008D46AC">
      <w:r>
        <w:lastRenderedPageBreak/>
        <w:pict>
          <v:shape id="_x0000_i1026" type="#_x0000_t75" style="width:467.4pt;height:605.15pt">
            <v:imagedata r:id="rId9" o:title="Writers template page 2"/>
          </v:shape>
        </w:pict>
      </w:r>
    </w:p>
    <w:p w:rsidR="004B770B" w:rsidRDefault="004B770B">
      <w:pPr>
        <w:rPr>
          <w:rStyle w:val="IntenseEmphasis"/>
        </w:rPr>
      </w:pPr>
    </w:p>
    <w:p w:rsidR="002B2550" w:rsidRPr="002B2550" w:rsidRDefault="002B2550">
      <w:pPr>
        <w:rPr>
          <w:rStyle w:val="IntenseEmphasis"/>
        </w:rPr>
      </w:pPr>
      <w:r w:rsidRPr="002B2550">
        <w:rPr>
          <w:rStyle w:val="IntenseEmphasis"/>
        </w:rPr>
        <w:lastRenderedPageBreak/>
        <w:t xml:space="preserve">Please note the character counts for each section.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3"/>
        <w:gridCol w:w="2292"/>
        <w:gridCol w:w="854"/>
        <w:gridCol w:w="854"/>
        <w:gridCol w:w="4762"/>
        <w:gridCol w:w="375"/>
      </w:tblGrid>
      <w:tr w:rsidR="00021FFA" w:rsidTr="0069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Pr="00645A7C" w:rsidRDefault="008E1C61" w:rsidP="002B2550">
            <w:pPr>
              <w:pStyle w:val="Heading2"/>
              <w:outlineLvl w:val="1"/>
              <w:rPr>
                <w:b w:val="0"/>
              </w:rPr>
            </w:pPr>
            <w:r>
              <w:t>POC I</w:t>
            </w:r>
            <w:r w:rsidRPr="00645A7C">
              <w:t>nformation:</w:t>
            </w:r>
          </w:p>
        </w:tc>
        <w:sdt>
          <w:sdtPr>
            <w:alias w:val="Name"/>
            <w:tag w:val="Name"/>
            <w:id w:val="963311312"/>
            <w:placeholder>
              <w:docPart w:val="E21D23E86A28441391EE4CC9A97815B1"/>
            </w:placeholder>
            <w:text/>
          </w:sdtPr>
          <w:sdtEndPr/>
          <w:sdtContent>
            <w:tc>
              <w:tcPr>
                <w:tcW w:w="0" w:type="auto"/>
                <w:gridSpan w:val="2"/>
              </w:tcPr>
              <w:p w:rsidR="008E1C61" w:rsidRPr="004D6772" w:rsidRDefault="008E1C61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 Lynch</w:t>
                </w:r>
              </w:p>
            </w:tc>
          </w:sdtContent>
        </w:sdt>
        <w:sdt>
          <w:sdtPr>
            <w:alias w:val="email"/>
            <w:tag w:val="email"/>
            <w:id w:val="241147714"/>
            <w:placeholder>
              <w:docPart w:val="42348753E8334ECBB80E69D7B130CB7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8E1C61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evan.lynch@calibresys.com</w:t>
                </w:r>
              </w:p>
            </w:tc>
          </w:sdtContent>
        </w:sdt>
        <w:tc>
          <w:tcPr>
            <w:tcW w:w="0" w:type="auto"/>
          </w:tcPr>
          <w:p w:rsidR="008E1C61" w:rsidRDefault="008E1C61" w:rsidP="00251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Default="008E1C61" w:rsidP="00FC3831"/>
        </w:tc>
        <w:tc>
          <w:tcPr>
            <w:tcW w:w="0" w:type="auto"/>
          </w:tcPr>
          <w:p w:rsidR="008E1C61" w:rsidRDefault="008E1C61" w:rsidP="00FC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FFA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Default="008E1C61" w:rsidP="00E73D4E">
            <w:pPr>
              <w:pStyle w:val="Heading1"/>
              <w:outlineLvl w:val="0"/>
            </w:pPr>
            <w:r>
              <w:t xml:space="preserve">Service Offering or </w:t>
            </w:r>
          </w:p>
          <w:p w:rsidR="008E1C61" w:rsidRPr="00D30427" w:rsidRDefault="008E1C61" w:rsidP="00E73D4E">
            <w:pPr>
              <w:pStyle w:val="Heading1"/>
              <w:outlineLvl w:val="0"/>
            </w:pPr>
            <w:r>
              <w:t>Solution Title</w:t>
            </w:r>
          </w:p>
        </w:tc>
        <w:tc>
          <w:tcPr>
            <w:tcW w:w="0" w:type="auto"/>
            <w:gridSpan w:val="3"/>
          </w:tcPr>
          <w:p w:rsidR="008E1C61" w:rsidRDefault="008E1C61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8E1C61" w:rsidRDefault="008E1C61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sdt>
          <w:sdtPr>
            <w:alias w:val="Title text"/>
            <w:tag w:val="Title text"/>
            <w:id w:val="1050505397"/>
            <w:placeholder>
              <w:docPart w:val="F2A81C88EB6D40248A002FA0A8EC2EEF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8E1C61" w:rsidRDefault="008E1C61" w:rsidP="008D46AC">
                <w:pPr>
                  <w:rPr>
                    <w:b w:val="0"/>
                  </w:rPr>
                </w:pPr>
                <w:r>
                  <w:t xml:space="preserve">Overview: </w:t>
                </w:r>
                <w:del w:id="0" w:author="Lynch, Evan" w:date="2018-05-15T12:35:00Z">
                  <w:r w:rsidDel="008D46AC">
                    <w:delText xml:space="preserve">Staff-to-Door Allocation </w:delText>
                  </w:r>
                  <w:r w:rsidR="001907F3" w:rsidDel="008D46AC">
                    <w:delText>(</w:delText>
                  </w:r>
                </w:del>
                <w:del w:id="1" w:author="Lynch, Evan" w:date="2018-05-15T12:33:00Z">
                  <w:r w:rsidR="001907F3" w:rsidDel="008D46AC">
                    <w:delText>SDA</w:delText>
                  </w:r>
                </w:del>
                <w:del w:id="2" w:author="Lynch, Evan" w:date="2018-05-15T12:35:00Z">
                  <w:r w:rsidR="001907F3" w:rsidDel="008D46AC">
                    <w:delText xml:space="preserve">) </w:delText>
                  </w:r>
                  <w:r w:rsidDel="008D46AC">
                    <w:delText>Tool</w:delText>
                  </w:r>
                </w:del>
                <w:ins w:id="3" w:author="Lynch, Evan" w:date="2018-05-15T12:35:00Z">
                  <w:r w:rsidR="008D46AC">
                    <w:t>Distribute</w:t>
                  </w:r>
                </w:ins>
              </w:p>
            </w:tc>
          </w:sdtContent>
        </w:sdt>
        <w:tc>
          <w:tcPr>
            <w:tcW w:w="0" w:type="auto"/>
          </w:tcPr>
          <w:p w:rsidR="008E1C61" w:rsidRDefault="008E1C61" w:rsidP="00A4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8E1C61"/>
        </w:tc>
        <w:tc>
          <w:tcPr>
            <w:tcW w:w="0" w:type="auto"/>
          </w:tcPr>
          <w:p w:rsidR="008E1C61" w:rsidRPr="004D6772" w:rsidRDefault="008E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5F35B3" w:rsidP="002B2550">
            <w:pPr>
              <w:pStyle w:val="Heading1"/>
              <w:outlineLvl w:val="0"/>
              <w:rPr>
                <w:b w:val="0"/>
              </w:rPr>
            </w:pPr>
            <w:r>
              <w:rPr>
                <w:b w:val="0"/>
              </w:rPr>
              <w:t xml:space="preserve">Key </w:t>
            </w:r>
            <w:r w:rsidR="002D1E6F">
              <w:rPr>
                <w:b w:val="0"/>
              </w:rPr>
              <w:t>Benefits</w:t>
            </w:r>
          </w:p>
          <w:p w:rsidR="008E1C61" w:rsidRPr="004D6772" w:rsidRDefault="008E1C61">
            <w:r>
              <w:rPr>
                <w:rStyle w:val="IntenseEmphasis"/>
              </w:rPr>
              <w:t>1150 - 1185</w:t>
            </w:r>
            <w:r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0" w:type="auto"/>
          </w:tcPr>
          <w:p w:rsidR="008E1C61" w:rsidRDefault="008E1C61" w:rsidP="002B255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E1C61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8E1C61" w:rsidRPr="008E1C61" w:rsidRDefault="008E1C61" w:rsidP="00174FD1">
            <w:pPr>
              <w:ind w:right="-198"/>
              <w:rPr>
                <w:b w:val="0"/>
              </w:rPr>
            </w:pPr>
          </w:p>
        </w:tc>
      </w:tr>
      <w:tr w:rsidR="00021FFA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rPr>
              <w:b/>
            </w:rPr>
            <w:id w:val="124892633"/>
            <w:placeholder>
              <w:docPart w:val="3B805F9A8493499688FE62B2DC748FC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2D1E6F" w:rsidP="002D1E6F">
                <w:pPr>
                  <w:pStyle w:val="ListParagraph"/>
                  <w:numPr>
                    <w:ilvl w:val="0"/>
                    <w:numId w:val="9"/>
                  </w:numPr>
                  <w:ind w:right="-1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b/>
                  </w:rPr>
                  <w:t>Confident Decision-Making</w:t>
                </w:r>
              </w:p>
            </w:tc>
          </w:sdtContent>
        </w:sdt>
        <w:tc>
          <w:tcPr>
            <w:tcW w:w="0" w:type="auto"/>
            <w:gridSpan w:val="4"/>
          </w:tcPr>
          <w:p w:rsidR="008E1C61" w:rsidRPr="00694902" w:rsidRDefault="0030294A" w:rsidP="0030294A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away from feel-based decision-making processes</w:t>
            </w:r>
            <w:r w:rsidR="006D1837">
              <w:t xml:space="preserve">. You can be confident that each decision is driven by data, and takes into account the bigger picture. </w:t>
            </w:r>
          </w:p>
        </w:tc>
      </w:tr>
      <w:tr w:rsidR="00021FFA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rPr>
              <w:b/>
            </w:rPr>
            <w:id w:val="573863129"/>
            <w:placeholder>
              <w:docPart w:val="3B805F9A8493499688FE62B2DC748FC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2D1E6F" w:rsidP="002D1E6F">
                <w:pPr>
                  <w:pStyle w:val="ListParagraph"/>
                  <w:numPr>
                    <w:ilvl w:val="0"/>
                    <w:numId w:val="9"/>
                  </w:numPr>
                  <w:ind w:right="-1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b/>
                  </w:rPr>
                  <w:t>Increased Productivity</w:t>
                </w:r>
              </w:p>
            </w:tc>
          </w:sdtContent>
        </w:sdt>
        <w:tc>
          <w:tcPr>
            <w:tcW w:w="0" w:type="auto"/>
            <w:gridSpan w:val="4"/>
          </w:tcPr>
          <w:p w:rsidR="008E1C61" w:rsidRPr="003801BF" w:rsidRDefault="006D1837" w:rsidP="0015299F">
            <w:p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your team to be more productive. </w:t>
            </w:r>
            <w:del w:id="4" w:author="Lynch, Evan" w:date="2018-05-15T12:33:00Z">
              <w:r w:rsidDel="008D46AC">
                <w:delText>SDA</w:delText>
              </w:r>
            </w:del>
            <w:ins w:id="5" w:author="Lynch, Evan" w:date="2018-05-15T12:33:00Z">
              <w:r w:rsidR="008D46AC">
                <w:t>Distribute</w:t>
              </w:r>
            </w:ins>
            <w:r>
              <w:t xml:space="preserve"> considers management </w:t>
            </w:r>
            <w:r w:rsidR="00082FB2">
              <w:t>targets</w:t>
            </w:r>
            <w:r>
              <w:t xml:space="preserve"> </w:t>
            </w:r>
            <w:r w:rsidR="008840F6">
              <w:t>when</w:t>
            </w:r>
            <w:r>
              <w:t xml:space="preserve"> assigning workload, assigning each team member </w:t>
            </w:r>
            <w:r w:rsidR="00021FFA">
              <w:t xml:space="preserve">to </w:t>
            </w:r>
            <w:r>
              <w:t xml:space="preserve">a </w:t>
            </w:r>
            <w:r w:rsidR="00021FFA">
              <w:t xml:space="preserve">section of the facility (e.g. a </w:t>
            </w:r>
            <w:r>
              <w:t>set of doors</w:t>
            </w:r>
            <w:r w:rsidR="00021FFA">
              <w:t>, lanes, bays, etc.)</w:t>
            </w:r>
            <w:r>
              <w:t xml:space="preserve"> that will enable them to meet or exceed the </w:t>
            </w:r>
            <w:r w:rsidR="008840F6">
              <w:t>target</w:t>
            </w:r>
            <w:r w:rsidR="00082FB2">
              <w:t>.</w:t>
            </w:r>
          </w:p>
        </w:tc>
      </w:tr>
      <w:tr w:rsidR="00021FFA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1837" w:rsidRPr="004D6772" w:rsidRDefault="006D1837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tc>
          <w:tcPr>
            <w:tcW w:w="0" w:type="auto"/>
          </w:tcPr>
          <w:p w:rsidR="006D1837" w:rsidRDefault="006D1837" w:rsidP="002D1E6F">
            <w:pPr>
              <w:pStyle w:val="ListParagraph"/>
              <w:numPr>
                <w:ilvl w:val="0"/>
                <w:numId w:val="9"/>
              </w:num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del w:id="6" w:author="Lynch, Evan" w:date="2018-05-15T16:15:00Z">
              <w:r w:rsidDel="00C47C17">
                <w:rPr>
                  <w:b/>
                </w:rPr>
                <w:delText xml:space="preserve">Distributed </w:delText>
              </w:r>
            </w:del>
            <w:ins w:id="7" w:author="Lynch, Evan" w:date="2018-05-15T16:15:00Z">
              <w:r w:rsidR="00C47C17">
                <w:rPr>
                  <w:b/>
                </w:rPr>
                <w:t>Balanced</w:t>
              </w:r>
              <w:r w:rsidR="00C47C17">
                <w:rPr>
                  <w:b/>
                </w:rPr>
                <w:t xml:space="preserve"> </w:t>
              </w:r>
            </w:ins>
            <w:r>
              <w:rPr>
                <w:b/>
              </w:rPr>
              <w:t>Workload</w:t>
            </w:r>
          </w:p>
        </w:tc>
        <w:tc>
          <w:tcPr>
            <w:tcW w:w="0" w:type="auto"/>
            <w:gridSpan w:val="4"/>
          </w:tcPr>
          <w:p w:rsidR="006D1837" w:rsidRDefault="006D1837" w:rsidP="004E7B3C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that workload is distributed as evenly as possible. When assigning workload to someone, </w:t>
            </w:r>
            <w:del w:id="8" w:author="Lynch, Evan" w:date="2018-05-15T12:33:00Z">
              <w:r w:rsidDel="008D46AC">
                <w:delText>SDA</w:delText>
              </w:r>
            </w:del>
            <w:ins w:id="9" w:author="Lynch, Evan" w:date="2018-05-15T13:31:00Z">
              <w:r w:rsidR="00A460C7">
                <w:t>the Distribute</w:t>
              </w:r>
            </w:ins>
            <w:del w:id="10" w:author="Lynch, Evan" w:date="2018-05-15T13:31:00Z">
              <w:r w:rsidDel="00A460C7">
                <w:delText>’s</w:delText>
              </w:r>
            </w:del>
            <w:r>
              <w:t xml:space="preserve"> decision model takes into account the amount of w</w:t>
            </w:r>
            <w:r w:rsidR="008840F6">
              <w:t xml:space="preserve">ork assigned to everyone else, which prevents </w:t>
            </w:r>
            <w:del w:id="11" w:author="Lynch, Evan" w:date="2018-05-15T13:31:00Z">
              <w:r w:rsidR="00082FB2" w:rsidDel="00A460C7">
                <w:delText xml:space="preserve">the </w:delText>
              </w:r>
            </w:del>
            <w:r>
              <w:t xml:space="preserve">overloading any </w:t>
            </w:r>
            <w:r w:rsidR="00082FB2">
              <w:t>one</w:t>
            </w:r>
            <w:r>
              <w:t xml:space="preserve"> person.   </w:t>
            </w:r>
          </w:p>
        </w:tc>
      </w:tr>
      <w:tr w:rsidR="00021FFA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694902">
            <w:pPr>
              <w:pStyle w:val="ListParagraph"/>
              <w:numPr>
                <w:ilvl w:val="0"/>
                <w:numId w:val="9"/>
              </w:numPr>
              <w:jc w:val="right"/>
            </w:pPr>
          </w:p>
        </w:tc>
        <w:tc>
          <w:tcPr>
            <w:tcW w:w="0" w:type="auto"/>
          </w:tcPr>
          <w:p w:rsidR="008E1C61" w:rsidRPr="004D6772" w:rsidRDefault="00F71126" w:rsidP="008840F6">
            <w:pPr>
              <w:pStyle w:val="ListParagraph"/>
              <w:numPr>
                <w:ilvl w:val="0"/>
                <w:numId w:val="3"/>
              </w:num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b/>
                </w:rPr>
                <w:id w:val="1687170828"/>
                <w:placeholder>
                  <w:docPart w:val="3B805F9A8493499688FE62B2DC748FC5"/>
                </w:placeholder>
                <w:text/>
              </w:sdtPr>
              <w:sdtEndPr/>
              <w:sdtContent>
                <w:r w:rsidR="002D1E6F">
                  <w:rPr>
                    <w:b/>
                  </w:rPr>
                  <w:t xml:space="preserve">Realistic </w:t>
                </w:r>
                <w:r w:rsidR="00082FB2">
                  <w:rPr>
                    <w:b/>
                  </w:rPr>
                  <w:t>Target</w:t>
                </w:r>
                <w:r w:rsidR="008840F6">
                  <w:rPr>
                    <w:b/>
                  </w:rPr>
                  <w:t>s</w:t>
                </w:r>
                <w:r w:rsidR="00082FB2"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0" w:type="auto"/>
            <w:gridSpan w:val="4"/>
          </w:tcPr>
          <w:p w:rsidR="008E1C61" w:rsidRPr="003801BF" w:rsidRDefault="00082FB2" w:rsidP="005F35B3">
            <w:p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once in a while </w:t>
            </w:r>
            <w:r w:rsidR="008840F6">
              <w:t xml:space="preserve">the total workload in the building </w:t>
            </w:r>
            <w:r w:rsidR="00972FD8">
              <w:t>may fall below management targets, making these targets unachievable. In these situation</w:t>
            </w:r>
            <w:ins w:id="12" w:author="Lynch, Evan" w:date="2018-05-15T12:35:00Z">
              <w:r w:rsidR="008D46AC">
                <w:t>s</w:t>
              </w:r>
            </w:ins>
            <w:r w:rsidR="00972FD8">
              <w:t xml:space="preserve">, </w:t>
            </w:r>
            <w:del w:id="13" w:author="Lynch, Evan" w:date="2018-05-15T12:33:00Z">
              <w:r w:rsidDel="008D46AC">
                <w:delText>SDA</w:delText>
              </w:r>
            </w:del>
            <w:ins w:id="14" w:author="Lynch, Evan" w:date="2018-05-15T12:33:00Z">
              <w:r w:rsidR="008D46AC">
                <w:t>Distribute</w:t>
              </w:r>
            </w:ins>
            <w:r>
              <w:t xml:space="preserve"> can readjust </w:t>
            </w:r>
            <w:r w:rsidR="005F35B3">
              <w:t>targets to match</w:t>
            </w:r>
            <w:r>
              <w:t xml:space="preserve"> available workload</w:t>
            </w:r>
            <w:r w:rsidR="008840F6">
              <w:t xml:space="preserve">. This allows </w:t>
            </w:r>
            <w:r w:rsidR="00972FD8">
              <w:t xml:space="preserve">managers and </w:t>
            </w:r>
            <w:r w:rsidR="005F35B3">
              <w:t>the teams they lead</w:t>
            </w:r>
            <w:r w:rsidR="00972FD8">
              <w:t xml:space="preserve"> to be more realistic about what is achievable. </w:t>
            </w:r>
            <w:r>
              <w:t xml:space="preserve"> </w:t>
            </w:r>
          </w:p>
        </w:tc>
      </w:tr>
      <w:tr w:rsidR="00021FFA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2D1E6F" w:rsidRPr="004D6772" w:rsidRDefault="002D1E6F" w:rsidP="002B2550">
            <w:pPr>
              <w:pStyle w:val="Heading1"/>
              <w:outlineLvl w:val="0"/>
              <w:rPr>
                <w:b w:val="0"/>
              </w:rPr>
            </w:pPr>
            <w:r w:rsidRPr="004D6772">
              <w:t>Intro</w:t>
            </w:r>
            <w:r>
              <w:t xml:space="preserve"> </w:t>
            </w:r>
          </w:p>
          <w:p w:rsidR="002D1E6F" w:rsidRPr="002B2550" w:rsidRDefault="002D1E6F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250 – 300</w:t>
            </w:r>
            <w:r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0" w:type="auto"/>
            <w:gridSpan w:val="3"/>
          </w:tcPr>
          <w:p w:rsidR="002D1E6F" w:rsidRPr="004D6772" w:rsidRDefault="002D1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D1E6F" w:rsidRPr="004D6772" w:rsidRDefault="002D1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1383"/>
        </w:trPr>
        <w:sdt>
          <w:sdtPr>
            <w:id w:val="-780492936"/>
            <w:placeholder>
              <w:docPart w:val="0C49EA2C7011459691B2535AE5615F18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2D1E6F" w:rsidRPr="00375198" w:rsidRDefault="002D1E6F" w:rsidP="004E7B3C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Do</w:t>
                </w:r>
                <w:r>
                  <w:rPr>
                    <w:b w:val="0"/>
                  </w:rPr>
                  <w:t xml:space="preserve"> inbound or outbound managers at your distribution center</w:t>
                </w:r>
                <w:r w:rsidRPr="000E2BAD">
                  <w:rPr>
                    <w:b w:val="0"/>
                  </w:rPr>
                  <w:t xml:space="preserve"> struggle to </w:t>
                </w:r>
                <w:r>
                  <w:rPr>
                    <w:b w:val="0"/>
                  </w:rPr>
                  <w:t xml:space="preserve">assign their </w:t>
                </w:r>
                <w:del w:id="15" w:author="Lynch, Evan" w:date="2018-05-15T16:30:00Z">
                  <w:r w:rsidDel="004E7B3C">
                    <w:rPr>
                      <w:b w:val="0"/>
                    </w:rPr>
                    <w:delText xml:space="preserve">people </w:delText>
                  </w:r>
                </w:del>
                <w:ins w:id="16" w:author="Lynch, Evan" w:date="2018-05-15T16:30:00Z">
                  <w:r w:rsidR="004E7B3C">
                    <w:rPr>
                      <w:b w:val="0"/>
                    </w:rPr>
                    <w:t>teams</w:t>
                  </w:r>
                  <w:r w:rsidR="004E7B3C">
                    <w:rPr>
                      <w:b w:val="0"/>
                    </w:rPr>
                    <w:t xml:space="preserve"> </w:t>
                  </w:r>
                </w:ins>
                <w:r>
                  <w:rPr>
                    <w:b w:val="0"/>
                  </w:rPr>
                  <w:t xml:space="preserve">the right amount of </w:t>
                </w:r>
                <w:r w:rsidRPr="000E2BAD">
                  <w:rPr>
                    <w:b w:val="0"/>
                  </w:rPr>
                  <w:t>workload throughout the day?</w:t>
                </w:r>
                <w:r>
                  <w:rPr>
                    <w:b w:val="0"/>
                  </w:rPr>
                  <w:t xml:space="preserve"> Does every day feel like a firefight, due to the high </w:t>
                </w:r>
                <w:r w:rsidR="0030294A">
                  <w:rPr>
                    <w:b w:val="0"/>
                  </w:rPr>
                  <w:t>fluctuations</w:t>
                </w:r>
                <w:r>
                  <w:rPr>
                    <w:b w:val="0"/>
                  </w:rPr>
                  <w:t xml:space="preserve"> in volume?</w:t>
                </w:r>
              </w:p>
            </w:tc>
          </w:sdtContent>
        </w:sdt>
        <w:tc>
          <w:tcPr>
            <w:tcW w:w="0" w:type="auto"/>
          </w:tcPr>
          <w:p w:rsidR="002D1E6F" w:rsidRDefault="002D1E6F" w:rsidP="009A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2D1E6F" w:rsidRDefault="002D1E6F" w:rsidP="00E73D4E">
            <w:pPr>
              <w:pStyle w:val="Heading1"/>
              <w:outlineLvl w:val="0"/>
            </w:pPr>
            <w:r>
              <w:lastRenderedPageBreak/>
              <w:t xml:space="preserve">Intro II </w:t>
            </w:r>
          </w:p>
          <w:p w:rsidR="002D1E6F" w:rsidRDefault="002D1E6F">
            <w:r>
              <w:rPr>
                <w:rStyle w:val="IntenseEmphasis"/>
              </w:rPr>
              <w:t>250 – 300</w:t>
            </w:r>
            <w:r w:rsidRPr="002B2550">
              <w:rPr>
                <w:rStyle w:val="IntenseEmphasis"/>
              </w:rPr>
              <w:t xml:space="preserve"> characters</w:t>
            </w:r>
          </w:p>
          <w:sdt>
            <w:sdtPr>
              <w:id w:val="-1615205500"/>
              <w:placeholder>
                <w:docPart w:val="4A60BFA63D4B4ABDB0E7BCA77B80A6B0"/>
              </w:placeholder>
            </w:sdtPr>
            <w:sdtEndPr/>
            <w:sdtContent>
              <w:p w:rsidR="002D1E6F" w:rsidRPr="000E2BAD" w:rsidRDefault="002D1E6F">
                <w:pPr>
                  <w:rPr>
                    <w:b w:val="0"/>
                  </w:rPr>
                </w:pPr>
                <w:r>
                  <w:rPr>
                    <w:b w:val="0"/>
                  </w:rPr>
                  <w:t xml:space="preserve">Top performing distribution networks have gained a competitive edge, in large part because of their ability to harness their data to make optimal decisions. </w:t>
                </w:r>
                <w:del w:id="17" w:author="Lynch, Evan" w:date="2018-05-15T12:33:00Z">
                  <w:r w:rsidDel="008D46AC">
                    <w:rPr>
                      <w:b w:val="0"/>
                    </w:rPr>
                    <w:delText>SDA</w:delText>
                  </w:r>
                </w:del>
                <w:ins w:id="18" w:author="Lynch, Evan" w:date="2018-05-15T12:33:00Z">
                  <w:r w:rsidR="008D46AC">
                    <w:rPr>
                      <w:b w:val="0"/>
                    </w:rPr>
                    <w:t>Distribute</w:t>
                  </w:r>
                </w:ins>
                <w:r>
                  <w:rPr>
                    <w:b w:val="0"/>
                  </w:rPr>
                  <w:t xml:space="preserve"> is a </w:t>
                </w:r>
                <w:ins w:id="19" w:author="Lynch, Evan" w:date="2018-05-15T13:33:00Z">
                  <w:r w:rsidR="00A460C7">
                    <w:rPr>
                      <w:b w:val="0"/>
                    </w:rPr>
                    <w:t xml:space="preserve">new </w:t>
                  </w:r>
                </w:ins>
                <w:del w:id="20" w:author="Lynch, Evan" w:date="2018-05-15T13:32:00Z">
                  <w:r w:rsidDel="00A460C7">
                    <w:rPr>
                      <w:b w:val="0"/>
                    </w:rPr>
                    <w:delText xml:space="preserve">new </w:delText>
                  </w:r>
                </w:del>
                <w:r>
                  <w:rPr>
                    <w:b w:val="0"/>
                  </w:rPr>
                  <w:t xml:space="preserve">CALIBRE </w:t>
                </w:r>
                <w:del w:id="21" w:author="Lynch, Evan" w:date="2018-05-15T13:33:00Z">
                  <w:r w:rsidDel="00A460C7">
                    <w:rPr>
                      <w:b w:val="0"/>
                    </w:rPr>
                    <w:delText xml:space="preserve">solution </w:delText>
                  </w:r>
                </w:del>
                <w:ins w:id="22" w:author="Lynch, Evan" w:date="2018-05-15T13:33:00Z">
                  <w:r w:rsidR="00A460C7">
                    <w:rPr>
                      <w:b w:val="0"/>
                    </w:rPr>
                    <w:t>product</w:t>
                  </w:r>
                  <w:r w:rsidR="00A460C7">
                    <w:rPr>
                      <w:b w:val="0"/>
                    </w:rPr>
                    <w:t xml:space="preserve"> </w:t>
                  </w:r>
                </w:ins>
                <w:r>
                  <w:rPr>
                    <w:b w:val="0"/>
                  </w:rPr>
                  <w:t xml:space="preserve">that can empower operational-level managers to make better and faster decisions by leveraging data with a powerful, yet simple software solution. </w:t>
                </w:r>
                <w:del w:id="23" w:author="Lynch, Evan" w:date="2018-05-15T12:33:00Z">
                  <w:r w:rsidRPr="00871842" w:rsidDel="008D46AC">
                    <w:rPr>
                      <w:b w:val="0"/>
                    </w:rPr>
                    <w:delText>SDA</w:delText>
                  </w:r>
                </w:del>
                <w:ins w:id="24" w:author="Lynch, Evan" w:date="2018-05-15T12:33:00Z">
                  <w:r w:rsidR="008D46AC">
                    <w:rPr>
                      <w:b w:val="0"/>
                    </w:rPr>
                    <w:t>Distribute</w:t>
                  </w:r>
                </w:ins>
                <w:r w:rsidRPr="00871842">
                  <w:rPr>
                    <w:b w:val="0"/>
                  </w:rPr>
                  <w:t xml:space="preserve"> i</w:t>
                </w:r>
                <w:r>
                  <w:rPr>
                    <w:b w:val="0"/>
                  </w:rPr>
                  <w:t xml:space="preserve">s designed to </w:t>
                </w:r>
                <w:r w:rsidR="0030294A">
                  <w:rPr>
                    <w:b w:val="0"/>
                  </w:rPr>
                  <w:t>assist the operations manager</w:t>
                </w:r>
                <w:r w:rsidRPr="00871842">
                  <w:rPr>
                    <w:b w:val="0"/>
                  </w:rPr>
                  <w:t>, while simultaneously enabling the utilization of staff to be optimized throughout the day.</w:t>
                </w:r>
              </w:p>
            </w:sdtContent>
          </w:sdt>
          <w:p w:rsidR="002D1E6F" w:rsidRPr="004D6772" w:rsidRDefault="002D1E6F"/>
        </w:tc>
        <w:tc>
          <w:tcPr>
            <w:tcW w:w="0" w:type="auto"/>
          </w:tcPr>
          <w:p w:rsidR="002D1E6F" w:rsidRDefault="002D1E6F" w:rsidP="00E73D4E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2D1E6F" w:rsidRPr="004D6772" w:rsidRDefault="002D1E6F" w:rsidP="002B2550">
            <w:pPr>
              <w:pStyle w:val="Heading1"/>
              <w:outlineLvl w:val="0"/>
              <w:rPr>
                <w:b w:val="0"/>
              </w:rPr>
            </w:pPr>
            <w:r>
              <w:t>Body Text with subheadings</w:t>
            </w:r>
          </w:p>
          <w:p w:rsidR="002D1E6F" w:rsidRPr="002B2550" w:rsidRDefault="002D1E6F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5800</w:t>
            </w:r>
            <w:r w:rsidRPr="002B2550">
              <w:rPr>
                <w:rStyle w:val="IntenseEmphasis"/>
              </w:rPr>
              <w:t xml:space="preserve"> – </w:t>
            </w:r>
            <w:r>
              <w:rPr>
                <w:rStyle w:val="IntenseEmphasis"/>
              </w:rPr>
              <w:t xml:space="preserve">6800 </w:t>
            </w:r>
            <w:r w:rsidRPr="002B2550">
              <w:rPr>
                <w:rStyle w:val="IntenseEmphasis"/>
              </w:rPr>
              <w:t>characters</w:t>
            </w:r>
          </w:p>
        </w:tc>
        <w:tc>
          <w:tcPr>
            <w:tcW w:w="0" w:type="auto"/>
            <w:gridSpan w:val="2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sdt>
          <w:sdtPr>
            <w:id w:val="411208385"/>
            <w:placeholder>
              <w:docPart w:val="0C49EA2C7011459691B2535AE5615F18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2D1E6F" w:rsidRPr="000E2BAD" w:rsidRDefault="00216AE7" w:rsidP="00251524">
                <w:r>
                  <w:t>&gt;&gt;</w:t>
                </w:r>
                <w:del w:id="25" w:author="Lynch, Evan" w:date="2018-05-15T12:33:00Z">
                  <w:r w:rsidR="008840F6" w:rsidDel="008D46AC">
                    <w:delText>SDA</w:delText>
                  </w:r>
                </w:del>
                <w:ins w:id="26" w:author="Lynch, Evan" w:date="2018-05-15T12:33:00Z">
                  <w:r w:rsidR="008D46AC">
                    <w:t>Distribute</w:t>
                  </w:r>
                </w:ins>
                <w:r w:rsidR="008840F6">
                  <w:t xml:space="preserve"> fits</w:t>
                </w:r>
                <w:r>
                  <w:t xml:space="preserve"> seamlessly</w:t>
                </w:r>
                <w:r w:rsidR="008840F6">
                  <w:t xml:space="preserve"> into the current</w:t>
                </w:r>
                <w:r w:rsidR="002D1E6F">
                  <w:t xml:space="preserve"> resource allocation process</w:t>
                </w:r>
                <w:r w:rsidR="008840F6">
                  <w:t xml:space="preserve"> for inbound/outbound operations:</w:t>
                </w:r>
                <w:r w:rsidR="002D1E6F" w:rsidRPr="000E2BAD">
                  <w:t xml:space="preserve"> </w:t>
                </w:r>
              </w:p>
              <w:p w:rsidR="002D1E6F" w:rsidRPr="00871842" w:rsidRDefault="002D1E6F" w:rsidP="00BC7FA5">
                <w:pPr>
                  <w:numPr>
                    <w:ilvl w:val="0"/>
                    <w:numId w:val="4"/>
                  </w:numPr>
                  <w:rPr>
                    <w:b w:val="0"/>
                  </w:rPr>
                </w:pPr>
                <w:r>
                  <w:rPr>
                    <w:b w:val="0"/>
                  </w:rPr>
                  <w:t xml:space="preserve"> (Insert graphic </w:t>
                </w:r>
                <w:r w:rsidR="00216AE7">
                  <w:rPr>
                    <w:b w:val="0"/>
                  </w:rPr>
                  <w:t xml:space="preserve">1 </w:t>
                </w:r>
                <w:r>
                  <w:rPr>
                    <w:b w:val="0"/>
                  </w:rPr>
                  <w:t xml:space="preserve">from PowerPoint </w:t>
                </w:r>
                <w:r w:rsidR="00021FFA">
                  <w:rPr>
                    <w:b w:val="0"/>
                  </w:rPr>
                  <w:t>slide</w:t>
                </w:r>
                <w:r>
                  <w:rPr>
                    <w:b w:val="0"/>
                  </w:rPr>
                  <w:t>)</w:t>
                </w:r>
              </w:p>
              <w:p w:rsidR="002D1E6F" w:rsidRPr="000E2BAD" w:rsidRDefault="002D1E6F" w:rsidP="00251524">
                <w:pPr>
                  <w:pBdr>
                    <w:bottom w:val="single" w:sz="12" w:space="1" w:color="auto"/>
                  </w:pBdr>
                  <w:rPr>
                    <w:b w:val="0"/>
                  </w:rPr>
                </w:pPr>
              </w:p>
              <w:p w:rsidR="00216AE7" w:rsidRDefault="00216AE7" w:rsidP="00216AE7">
                <w:pPr>
                  <w:rPr>
                    <w:b w:val="0"/>
                    <w:i/>
                  </w:rPr>
                </w:pPr>
                <w:r>
                  <w:rPr>
                    <w:b w:val="0"/>
                    <w:i/>
                  </w:rPr>
                  <w:t>Page 2</w:t>
                </w:r>
              </w:p>
              <w:p w:rsidR="00216AE7" w:rsidRPr="00216AE7" w:rsidRDefault="00216AE7" w:rsidP="00216AE7">
                <w:pPr>
                  <w:rPr>
                    <w:b w:val="0"/>
                    <w:i/>
                  </w:rPr>
                </w:pPr>
              </w:p>
              <w:p w:rsidR="002D1E6F" w:rsidRDefault="002D1E6F" w:rsidP="002D1E6F">
                <w:pPr>
                  <w:rPr>
                    <w:b w:val="0"/>
                  </w:rPr>
                </w:pPr>
                <w:r w:rsidRPr="008E1C61">
                  <w:rPr>
                    <w:b w:val="0"/>
                  </w:rPr>
                  <w:t>CALIBRE</w:t>
                </w:r>
                <w:r>
                  <w:rPr>
                    <w:b w:val="0"/>
                  </w:rPr>
                  <w:t xml:space="preserve"> is committed to ensuring the successful rollout of </w:t>
                </w:r>
                <w:del w:id="27" w:author="Lynch, Evan" w:date="2018-05-15T12:33:00Z">
                  <w:r w:rsidDel="008D46AC">
                    <w:rPr>
                      <w:b w:val="0"/>
                    </w:rPr>
                    <w:delText>SDA</w:delText>
                  </w:r>
                </w:del>
                <w:ins w:id="28" w:author="Lynch, Evan" w:date="2018-05-15T12:33:00Z">
                  <w:r w:rsidR="008D46AC">
                    <w:rPr>
                      <w:b w:val="0"/>
                    </w:rPr>
                    <w:t>Distribute</w:t>
                  </w:r>
                </w:ins>
                <w:r w:rsidR="00837773">
                  <w:rPr>
                    <w:b w:val="0"/>
                  </w:rPr>
                  <w:t xml:space="preserve"> at your </w:t>
                </w:r>
                <w:r w:rsidR="0030294A">
                  <w:rPr>
                    <w:b w:val="0"/>
                  </w:rPr>
                  <w:t>facility, and w</w:t>
                </w:r>
                <w:r w:rsidR="00837773">
                  <w:rPr>
                    <w:b w:val="0"/>
                  </w:rPr>
                  <w:t xml:space="preserve">e understand the challenges that </w:t>
                </w:r>
                <w:r>
                  <w:rPr>
                    <w:b w:val="0"/>
                  </w:rPr>
                  <w:t xml:space="preserve">can come with </w:t>
                </w:r>
                <w:r w:rsidR="00AF25DA">
                  <w:rPr>
                    <w:b w:val="0"/>
                  </w:rPr>
                  <w:t>integrating</w:t>
                </w:r>
                <w:r>
                  <w:rPr>
                    <w:b w:val="0"/>
                  </w:rPr>
                  <w:t xml:space="preserve"> a new solution</w:t>
                </w:r>
                <w:r w:rsidR="00AF25DA">
                  <w:rPr>
                    <w:b w:val="0"/>
                  </w:rPr>
                  <w:t xml:space="preserve"> into your process</w:t>
                </w:r>
                <w:r>
                  <w:rPr>
                    <w:b w:val="0"/>
                  </w:rPr>
                  <w:t xml:space="preserve">. </w:t>
                </w:r>
                <w:r w:rsidR="00AF25DA">
                  <w:rPr>
                    <w:b w:val="0"/>
                  </w:rPr>
                  <w:t xml:space="preserve">To help with that, we’ve </w:t>
                </w:r>
                <w:r>
                  <w:rPr>
                    <w:b w:val="0"/>
                  </w:rPr>
                  <w:t>developed a general implementation framework that keeps your success in mind throughout every step of the process.</w:t>
                </w:r>
              </w:p>
              <w:p w:rsidR="00216AE7" w:rsidRPr="00216AE7" w:rsidRDefault="00216AE7" w:rsidP="00216AE7">
                <w:pPr>
                  <w:pStyle w:val="ListParagraph"/>
                  <w:numPr>
                    <w:ilvl w:val="0"/>
                    <w:numId w:val="12"/>
                  </w:numPr>
                </w:pPr>
                <w:r w:rsidRPr="00216AE7">
                  <w:rPr>
                    <w:b w:val="0"/>
                  </w:rPr>
                  <w:t>(insert</w:t>
                </w:r>
                <w:r>
                  <w:rPr>
                    <w:b w:val="0"/>
                  </w:rPr>
                  <w:t xml:space="preserve"> graphic 2 from PowerPoint slide)</w:t>
                </w:r>
              </w:p>
              <w:p w:rsidR="00216AE7" w:rsidRDefault="00216AE7" w:rsidP="00216AE7"/>
              <w:p w:rsidR="00216AE7" w:rsidRPr="00216AE7" w:rsidRDefault="00216AE7" w:rsidP="00216AE7">
                <w:r>
                  <w:t>&gt;&gt;</w:t>
                </w:r>
                <w:del w:id="29" w:author="Lynch, Evan" w:date="2018-05-15T12:33:00Z">
                  <w:r w:rsidRPr="00216AE7" w:rsidDel="008D46AC">
                    <w:delText>SDA</w:delText>
                  </w:r>
                </w:del>
                <w:ins w:id="30" w:author="Lynch, Evan" w:date="2018-05-15T12:33:00Z">
                  <w:r w:rsidR="008D46AC">
                    <w:t>Distribute</w:t>
                  </w:r>
                </w:ins>
                <w:r w:rsidRPr="00216AE7">
                  <w:t xml:space="preserve"> is most valuable for facilities that </w:t>
                </w:r>
                <w:r>
                  <w:t xml:space="preserve">generally </w:t>
                </w:r>
                <w:r w:rsidRPr="00216AE7">
                  <w:t>meet the following criteria:</w:t>
                </w:r>
              </w:p>
              <w:p w:rsidR="00216AE7" w:rsidRPr="00174FD1" w:rsidRDefault="00216AE7" w:rsidP="00216AE7">
                <w:pPr>
                  <w:numPr>
                    <w:ilvl w:val="0"/>
                    <w:numId w:val="5"/>
                  </w:numPr>
                  <w:spacing w:line="276" w:lineRule="auto"/>
                </w:pPr>
                <w:r>
                  <w:t>Need for Improvement</w:t>
                </w:r>
                <w:r w:rsidRPr="009A6007">
                  <w:t>:</w:t>
                </w:r>
                <w:r>
                  <w:t xml:space="preserve"> </w:t>
                </w:r>
                <w:r w:rsidRPr="009A6007">
                  <w:rPr>
                    <w:b w:val="0"/>
                  </w:rPr>
                  <w:t>There is a need to significantly improve the</w:t>
                </w:r>
                <w:r w:rsidRPr="009A6007">
                  <w:t xml:space="preserve"> </w:t>
                </w:r>
                <w:r w:rsidRPr="000E2BAD">
                  <w:rPr>
                    <w:b w:val="0"/>
                  </w:rPr>
                  <w:t>allocation of sc</w:t>
                </w:r>
                <w:r w:rsidRPr="009A6007">
                  <w:rPr>
                    <w:b w:val="0"/>
                  </w:rPr>
                  <w:t>arce resources</w:t>
                </w:r>
                <w:r>
                  <w:rPr>
                    <w:b w:val="0"/>
                  </w:rPr>
                  <w:t>, because</w:t>
                </w:r>
                <w:r w:rsidRPr="009A6007">
                  <w:rPr>
                    <w:b w:val="0"/>
                  </w:rPr>
                  <w:t xml:space="preserve"> the current approach is </w:t>
                </w:r>
                <w:r>
                  <w:rPr>
                    <w:b w:val="0"/>
                  </w:rPr>
                  <w:t>not yielding expected results</w:t>
                </w:r>
                <w:r w:rsidRPr="009A6007">
                  <w:rPr>
                    <w:b w:val="0"/>
                  </w:rPr>
                  <w:t xml:space="preserve">. </w:t>
                </w:r>
                <w:r w:rsidR="0030294A">
                  <w:rPr>
                    <w:b w:val="0"/>
                  </w:rPr>
                  <w:t>For some facilities this may mean:</w:t>
                </w:r>
              </w:p>
              <w:p w:rsidR="0030294A" w:rsidRPr="00174FD1" w:rsidRDefault="0030294A" w:rsidP="0030294A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>Productivity metrics are suffering or inconsistent</w:t>
                </w:r>
              </w:p>
              <w:p w:rsidR="0030294A" w:rsidRPr="0030294A" w:rsidRDefault="0030294A" w:rsidP="0030294A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>Productivity metrics are not being tracked and management is seeking a solution</w:t>
                </w:r>
              </w:p>
              <w:p w:rsidR="00216AE7" w:rsidRPr="0030294A" w:rsidRDefault="0030294A" w:rsidP="00216AE7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>Employees are</w:t>
                </w:r>
                <w:r w:rsidR="00216AE7">
                  <w:rPr>
                    <w:b w:val="0"/>
                  </w:rPr>
                  <w:t xml:space="preserve"> experiencing a cons</w:t>
                </w:r>
                <w:r>
                  <w:rPr>
                    <w:b w:val="0"/>
                  </w:rPr>
                  <w:t>tant tug-of-war for their time</w:t>
                </w:r>
              </w:p>
              <w:p w:rsidR="00216AE7" w:rsidRPr="009A6007" w:rsidRDefault="00216AE7" w:rsidP="00216AE7">
                <w:pPr>
                  <w:numPr>
                    <w:ilvl w:val="0"/>
                    <w:numId w:val="6"/>
                  </w:numPr>
                  <w:spacing w:line="276" w:lineRule="auto"/>
                  <w:rPr>
                    <w:b w:val="0"/>
                  </w:rPr>
                </w:pPr>
                <w:r>
                  <w:t>Decision Complexity</w:t>
                </w:r>
                <w:r>
                  <w:rPr>
                    <w:b w:val="0"/>
                  </w:rPr>
                  <w:t>: Managers need</w:t>
                </w:r>
                <w:r w:rsidRPr="009A6007">
                  <w:rPr>
                    <w:b w:val="0"/>
                  </w:rPr>
                  <w:t xml:space="preserve"> to make complex resource allocation decisions very quickly with several, sometimes thousands, of available options. Factors that affect the complexity of the decision process include: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>
                  <w:rPr>
                    <w:b w:val="0"/>
                  </w:rPr>
                  <w:t>Size of the workforce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 w:rsidRPr="000E2BAD">
                  <w:rPr>
                    <w:b w:val="0"/>
                  </w:rPr>
                  <w:t>Size of the facility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>
                  <w:rPr>
                    <w:b w:val="0"/>
                  </w:rPr>
                  <w:t xml:space="preserve">Volume processed by </w:t>
                </w:r>
                <w:r w:rsidRPr="000E2BAD">
                  <w:rPr>
                    <w:b w:val="0"/>
                  </w:rPr>
                  <w:t>the facility in a typical day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 w:rsidRPr="000E2BAD">
                  <w:rPr>
                    <w:b w:val="0"/>
                  </w:rPr>
                  <w:t xml:space="preserve">Level of volatility </w:t>
                </w:r>
                <w:r>
                  <w:rPr>
                    <w:b w:val="0"/>
                  </w:rPr>
                  <w:t xml:space="preserve">in volume </w:t>
                </w:r>
                <w:r w:rsidRPr="000E2BAD">
                  <w:rPr>
                    <w:b w:val="0"/>
                  </w:rPr>
                  <w:t>throughout the facility over time</w:t>
                </w:r>
              </w:p>
              <w:p w:rsidR="002D1E6F" w:rsidRPr="00216AE7" w:rsidRDefault="00216AE7" w:rsidP="0015299F">
                <w:pPr>
                  <w:numPr>
                    <w:ilvl w:val="0"/>
                    <w:numId w:val="8"/>
                  </w:numPr>
                  <w:spacing w:after="200" w:line="276" w:lineRule="auto"/>
                </w:pPr>
                <w:r w:rsidRPr="009A6007">
                  <w:t>Data Quality</w:t>
                </w:r>
                <w:r>
                  <w:t xml:space="preserve">: </w:t>
                </w:r>
                <w:r w:rsidRPr="000E2BAD">
                  <w:rPr>
                    <w:b w:val="0"/>
                  </w:rPr>
                  <w:t xml:space="preserve">The </w:t>
                </w:r>
                <w:r w:rsidR="0015299F">
                  <w:rPr>
                    <w:b w:val="0"/>
                  </w:rPr>
                  <w:t>volume</w:t>
                </w:r>
                <w:r w:rsidR="0030294A">
                  <w:rPr>
                    <w:rStyle w:val="CommentReference"/>
                    <w:bCs w:val="0"/>
                  </w:rPr>
                  <w:t xml:space="preserve"> </w:t>
                </w:r>
                <w:r w:rsidR="0030294A">
                  <w:rPr>
                    <w:b w:val="0"/>
                  </w:rPr>
                  <w:t>th</w:t>
                </w:r>
                <w:r w:rsidRPr="000E2BAD">
                  <w:rPr>
                    <w:b w:val="0"/>
                  </w:rPr>
                  <w:t xml:space="preserve">at will be routed to a </w:t>
                </w:r>
                <w:r w:rsidR="0015299F">
                  <w:rPr>
                    <w:b w:val="0"/>
                  </w:rPr>
                  <w:t>particular area of the facility</w:t>
                </w:r>
                <w:r w:rsidRPr="000E2BAD">
                  <w:rPr>
                    <w:b w:val="0"/>
                  </w:rPr>
                  <w:t xml:space="preserve"> is </w:t>
                </w:r>
                <w:r>
                  <w:rPr>
                    <w:b w:val="0"/>
                  </w:rPr>
                  <w:t xml:space="preserve">either </w:t>
                </w:r>
                <w:r w:rsidRPr="000E2BAD">
                  <w:rPr>
                    <w:b w:val="0"/>
                  </w:rPr>
                  <w:t xml:space="preserve">known before </w:t>
                </w:r>
                <w:r>
                  <w:rPr>
                    <w:b w:val="0"/>
                  </w:rPr>
                  <w:t>resource</w:t>
                </w:r>
                <w:r w:rsidRPr="000E2BAD">
                  <w:rPr>
                    <w:b w:val="0"/>
                  </w:rPr>
                  <w:t xml:space="preserve"> allocation decisions need to be made, or can at least be modeled/predicted</w:t>
                </w:r>
                <w:r>
                  <w:rPr>
                    <w:b w:val="0"/>
                  </w:rPr>
                  <w:t xml:space="preserve"> accurately</w:t>
                </w:r>
                <w:r w:rsidRPr="000E2BAD">
                  <w:rPr>
                    <w:b w:val="0"/>
                  </w:rPr>
                  <w:t xml:space="preserve">. If neither is possible, </w:t>
                </w:r>
                <w:del w:id="31" w:author="Lynch, Evan" w:date="2018-05-15T12:33:00Z">
                  <w:r w:rsidRPr="000E2BAD" w:rsidDel="008D46AC">
                    <w:rPr>
                      <w:b w:val="0"/>
                    </w:rPr>
                    <w:delText>SDA</w:delText>
                  </w:r>
                </w:del>
                <w:ins w:id="32" w:author="Lynch, Evan" w:date="2018-05-15T12:33:00Z">
                  <w:r w:rsidR="008D46AC">
                    <w:rPr>
                      <w:b w:val="0"/>
                    </w:rPr>
                    <w:t>Distribute</w:t>
                  </w:r>
                </w:ins>
                <w:r w:rsidRPr="000E2BAD">
                  <w:rPr>
                    <w:b w:val="0"/>
                  </w:rPr>
                  <w:t xml:space="preserve"> can be used as a benc</w:t>
                </w:r>
                <w:r>
                  <w:rPr>
                    <w:b w:val="0"/>
                  </w:rPr>
                  <w:t>hmarking tool, comparing actual performance</w:t>
                </w:r>
                <w:r w:rsidRPr="000E2BAD">
                  <w:rPr>
                    <w:b w:val="0"/>
                  </w:rPr>
                  <w:t xml:space="preserve"> to</w:t>
                </w:r>
                <w:r>
                  <w:rPr>
                    <w:b w:val="0"/>
                  </w:rPr>
                  <w:t xml:space="preserve"> a more realistic ideal state.</w:t>
                </w:r>
              </w:p>
            </w:tc>
          </w:sdtContent>
        </w:sdt>
        <w:tc>
          <w:tcPr>
            <w:tcW w:w="0" w:type="auto"/>
          </w:tcPr>
          <w:p w:rsidR="002D1E6F" w:rsidRDefault="002D1E6F" w:rsidP="00251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2D1E6F" w:rsidRPr="004D6772" w:rsidRDefault="002D1E6F"/>
        </w:tc>
        <w:tc>
          <w:tcPr>
            <w:tcW w:w="0" w:type="auto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294A" w:rsidRDefault="0030294A" w:rsidP="00284D4B"/>
    <w:p w:rsidR="004F0DC4" w:rsidDel="00F71126" w:rsidRDefault="008840F6" w:rsidP="00284D4B">
      <w:pPr>
        <w:rPr>
          <w:del w:id="33" w:author="Lynch, Evan" w:date="2018-05-15T16:40:00Z"/>
        </w:rPr>
      </w:pPr>
      <w:del w:id="34" w:author="Lynch, Evan" w:date="2018-05-15T16:40:00Z">
        <w:r w:rsidDel="00F71126">
          <w:delText>Other changes:</w:delText>
        </w:r>
      </w:del>
    </w:p>
    <w:p w:rsidR="008840F6" w:rsidRPr="008840F6" w:rsidDel="00F71126" w:rsidRDefault="008840F6" w:rsidP="008840F6">
      <w:pPr>
        <w:pStyle w:val="ListParagraph"/>
        <w:numPr>
          <w:ilvl w:val="0"/>
          <w:numId w:val="11"/>
        </w:numPr>
        <w:rPr>
          <w:del w:id="35" w:author="Lynch, Evan" w:date="2018-05-15T16:40:00Z"/>
        </w:rPr>
      </w:pPr>
      <w:del w:id="36" w:author="Lynch, Evan" w:date="2018-05-15T16:40:00Z">
        <w:r w:rsidDel="00F71126">
          <w:delText xml:space="preserve">Add * to the bottom of first graphic: </w:delText>
        </w:r>
        <w:r w:rsidRPr="008840F6" w:rsidDel="00F71126">
          <w:rPr>
            <w:i/>
            <w:iCs/>
          </w:rPr>
          <w:delText>*</w:delText>
        </w:r>
      </w:del>
      <w:del w:id="37" w:author="Lynch, Evan" w:date="2018-05-15T12:33:00Z">
        <w:r w:rsidRPr="008840F6" w:rsidDel="008D46AC">
          <w:rPr>
            <w:i/>
            <w:iCs/>
          </w:rPr>
          <w:delText>SDA</w:delText>
        </w:r>
      </w:del>
      <w:del w:id="38" w:author="Lynch, Evan" w:date="2018-05-15T16:40:00Z">
        <w:r w:rsidRPr="008840F6" w:rsidDel="00F71126">
          <w:rPr>
            <w:i/>
            <w:iCs/>
          </w:rPr>
          <w:delText xml:space="preserve"> can also be run once per day, or at any time interval that makes sense for the facility</w:delText>
        </w:r>
      </w:del>
    </w:p>
    <w:p w:rsidR="008840F6" w:rsidDel="00F71126" w:rsidRDefault="008840F6" w:rsidP="008840F6">
      <w:pPr>
        <w:pStyle w:val="ListParagraph"/>
        <w:numPr>
          <w:ilvl w:val="0"/>
          <w:numId w:val="11"/>
        </w:numPr>
        <w:rPr>
          <w:del w:id="39" w:author="Lynch, Evan" w:date="2018-05-15T16:40:00Z"/>
        </w:rPr>
      </w:pPr>
      <w:del w:id="40" w:author="Lynch, Evan" w:date="2018-05-15T16:40:00Z">
        <w:r w:rsidDel="00F71126">
          <w:delText>Change “Model Output” on first graphic to “</w:delText>
        </w:r>
      </w:del>
      <w:del w:id="41" w:author="Lynch, Evan" w:date="2018-05-15T12:33:00Z">
        <w:r w:rsidDel="008D46AC">
          <w:delText>SDA</w:delText>
        </w:r>
      </w:del>
      <w:del w:id="42" w:author="Lynch, Evan" w:date="2018-05-15T16:40:00Z">
        <w:r w:rsidDel="00F71126">
          <w:delText xml:space="preserve"> Output”</w:delText>
        </w:r>
      </w:del>
    </w:p>
    <w:p w:rsidR="008840F6" w:rsidDel="00F71126" w:rsidRDefault="00216AE7" w:rsidP="008840F6">
      <w:pPr>
        <w:pStyle w:val="ListParagraph"/>
        <w:numPr>
          <w:ilvl w:val="0"/>
          <w:numId w:val="11"/>
        </w:numPr>
        <w:rPr>
          <w:del w:id="43" w:author="Lynch, Evan" w:date="2018-05-15T16:40:00Z"/>
        </w:rPr>
      </w:pPr>
      <w:del w:id="44" w:author="Lynch, Evan" w:date="2018-05-15T16:40:00Z">
        <w:r w:rsidDel="00F71126">
          <w:delText xml:space="preserve">Did we create those icons internally? </w:delText>
        </w:r>
      </w:del>
    </w:p>
    <w:p w:rsidR="00216AE7" w:rsidDel="00F71126" w:rsidRDefault="00216AE7" w:rsidP="008840F6">
      <w:pPr>
        <w:pStyle w:val="ListParagraph"/>
        <w:numPr>
          <w:ilvl w:val="0"/>
          <w:numId w:val="11"/>
        </w:numPr>
        <w:rPr>
          <w:del w:id="45" w:author="Lynch, Evan" w:date="2018-05-15T16:40:00Z"/>
        </w:rPr>
      </w:pPr>
      <w:del w:id="46" w:author="Lynch, Evan" w:date="2018-05-15T16:40:00Z">
        <w:r w:rsidDel="00F71126">
          <w:delText xml:space="preserve">Discuss palletized loading vs manual </w:delText>
        </w:r>
        <w:r w:rsidDel="00F71126">
          <w:tab/>
        </w:r>
      </w:del>
    </w:p>
    <w:p w:rsidR="00216AE7" w:rsidDel="00F71126" w:rsidRDefault="00216AE7" w:rsidP="008840F6">
      <w:pPr>
        <w:pStyle w:val="ListParagraph"/>
        <w:numPr>
          <w:ilvl w:val="0"/>
          <w:numId w:val="11"/>
        </w:numPr>
        <w:rPr>
          <w:del w:id="47" w:author="Lynch, Evan" w:date="2018-05-15T16:40:00Z"/>
        </w:rPr>
      </w:pPr>
      <w:bookmarkStart w:id="48" w:name="_GoBack"/>
      <w:bookmarkEnd w:id="48"/>
      <w:del w:id="49" w:author="Lynch, Evan" w:date="2018-05-15T16:40:00Z">
        <w:r w:rsidDel="00F71126">
          <w:delText xml:space="preserve">Un-bold second intro </w:delText>
        </w:r>
      </w:del>
    </w:p>
    <w:p w:rsidR="005F35B3" w:rsidDel="00F71126" w:rsidRDefault="00CC3C90" w:rsidP="008840F6">
      <w:pPr>
        <w:pStyle w:val="ListParagraph"/>
        <w:numPr>
          <w:ilvl w:val="0"/>
          <w:numId w:val="11"/>
        </w:numPr>
        <w:rPr>
          <w:del w:id="50" w:author="Lynch, Evan" w:date="2018-05-15T16:40:00Z"/>
        </w:rPr>
      </w:pPr>
      <w:del w:id="51" w:author="Lynch, Evan" w:date="2018-05-15T16:40:00Z">
        <w:r w:rsidDel="00F71126">
          <w:delText>Does back</w:delText>
        </w:r>
        <w:r w:rsidR="005F35B3" w:rsidDel="00F71126">
          <w:delText xml:space="preserve"> need to be 3 columns?</w:delText>
        </w:r>
      </w:del>
    </w:p>
    <w:p w:rsidR="00CC3C90" w:rsidDel="00F71126" w:rsidRDefault="00CC3C90" w:rsidP="00CC3C90">
      <w:pPr>
        <w:pStyle w:val="ListParagraph"/>
        <w:numPr>
          <w:ilvl w:val="0"/>
          <w:numId w:val="11"/>
        </w:numPr>
        <w:rPr>
          <w:del w:id="52" w:author="Lynch, Evan" w:date="2018-05-15T16:40:00Z"/>
        </w:rPr>
      </w:pPr>
      <w:del w:id="53" w:author="Lynch, Evan" w:date="2018-05-15T16:40:00Z">
        <w:r w:rsidDel="00F71126">
          <w:delText>Do you have any suggestions to improve the sheet?</w:delText>
        </w:r>
      </w:del>
    </w:p>
    <w:p w:rsidR="00CC3C90" w:rsidRDefault="00CC3C90" w:rsidP="00CC3C90">
      <w:pPr>
        <w:pStyle w:val="ListParagraph"/>
      </w:pPr>
    </w:p>
    <w:sectPr w:rsidR="00CC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0B" w:rsidRDefault="00B7240B" w:rsidP="00B7240B">
      <w:pPr>
        <w:spacing w:after="0" w:line="240" w:lineRule="auto"/>
      </w:pPr>
      <w:r>
        <w:separator/>
      </w:r>
    </w:p>
  </w:endnote>
  <w:end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0B" w:rsidRDefault="00B7240B" w:rsidP="00B7240B">
      <w:pPr>
        <w:spacing w:after="0" w:line="240" w:lineRule="auto"/>
      </w:pPr>
      <w:r>
        <w:separator/>
      </w:r>
    </w:p>
  </w:footnote>
  <w:foot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5494"/>
    <w:multiLevelType w:val="hybridMultilevel"/>
    <w:tmpl w:val="70749FDE"/>
    <w:lvl w:ilvl="0" w:tplc="6F26A3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0826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0C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0A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C8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25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30F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1CD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E732F"/>
    <w:multiLevelType w:val="hybridMultilevel"/>
    <w:tmpl w:val="6BE00DEA"/>
    <w:lvl w:ilvl="0" w:tplc="2534B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7883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E5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48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8A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43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4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AF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69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174A8F"/>
    <w:multiLevelType w:val="hybridMultilevel"/>
    <w:tmpl w:val="81E6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640D"/>
    <w:multiLevelType w:val="hybridMultilevel"/>
    <w:tmpl w:val="6EA42168"/>
    <w:lvl w:ilvl="0" w:tplc="0144F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0BE"/>
    <w:multiLevelType w:val="hybridMultilevel"/>
    <w:tmpl w:val="02F6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82D93"/>
    <w:multiLevelType w:val="hybridMultilevel"/>
    <w:tmpl w:val="47BC5C06"/>
    <w:lvl w:ilvl="0" w:tplc="C4FEC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88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44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C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4F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0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8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61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46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9B1751"/>
    <w:multiLevelType w:val="hybridMultilevel"/>
    <w:tmpl w:val="81CE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72613"/>
    <w:multiLevelType w:val="hybridMultilevel"/>
    <w:tmpl w:val="E79E15CC"/>
    <w:lvl w:ilvl="0" w:tplc="0C7C5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B4C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89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05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E5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06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C8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09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F3152"/>
    <w:multiLevelType w:val="hybridMultilevel"/>
    <w:tmpl w:val="C30C5D06"/>
    <w:lvl w:ilvl="0" w:tplc="0C7C5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50988"/>
    <w:multiLevelType w:val="hybridMultilevel"/>
    <w:tmpl w:val="BDB2D9E6"/>
    <w:lvl w:ilvl="0" w:tplc="DFF8BF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E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8E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52A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64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A2D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A3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6C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14E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3FAC"/>
    <w:multiLevelType w:val="hybridMultilevel"/>
    <w:tmpl w:val="9250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93BE9"/>
    <w:multiLevelType w:val="hybridMultilevel"/>
    <w:tmpl w:val="58B4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ynch, Evan">
    <w15:presenceInfo w15:providerId="AD" w15:userId="S-1-5-21-124939808-1887851467-1609722162-418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ocumentProtection w:edit="forms" w:formatting="1" w:enforcement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DF"/>
    <w:rsid w:val="000118AF"/>
    <w:rsid w:val="00015463"/>
    <w:rsid w:val="00021FFA"/>
    <w:rsid w:val="000824DD"/>
    <w:rsid w:val="00082FB2"/>
    <w:rsid w:val="000D4041"/>
    <w:rsid w:val="000E2BAD"/>
    <w:rsid w:val="000E64EF"/>
    <w:rsid w:val="00126D16"/>
    <w:rsid w:val="0015299F"/>
    <w:rsid w:val="0015505A"/>
    <w:rsid w:val="00174FD1"/>
    <w:rsid w:val="001907F3"/>
    <w:rsid w:val="0019728E"/>
    <w:rsid w:val="00216AE7"/>
    <w:rsid w:val="00251524"/>
    <w:rsid w:val="00284D4B"/>
    <w:rsid w:val="00292490"/>
    <w:rsid w:val="002A2995"/>
    <w:rsid w:val="002B2550"/>
    <w:rsid w:val="002D1E6F"/>
    <w:rsid w:val="0030294A"/>
    <w:rsid w:val="0036432D"/>
    <w:rsid w:val="00375198"/>
    <w:rsid w:val="003801BF"/>
    <w:rsid w:val="004A369C"/>
    <w:rsid w:val="004A3E62"/>
    <w:rsid w:val="004B2FD3"/>
    <w:rsid w:val="004B770B"/>
    <w:rsid w:val="004D6772"/>
    <w:rsid w:val="004D69F9"/>
    <w:rsid w:val="004E7B3C"/>
    <w:rsid w:val="004F0DC4"/>
    <w:rsid w:val="004F5EA3"/>
    <w:rsid w:val="00565E84"/>
    <w:rsid w:val="005714DE"/>
    <w:rsid w:val="00584425"/>
    <w:rsid w:val="00586017"/>
    <w:rsid w:val="005C6E85"/>
    <w:rsid w:val="005F35B3"/>
    <w:rsid w:val="00617F48"/>
    <w:rsid w:val="00645A7C"/>
    <w:rsid w:val="00686D42"/>
    <w:rsid w:val="00694902"/>
    <w:rsid w:val="006D1837"/>
    <w:rsid w:val="0071561A"/>
    <w:rsid w:val="00767C92"/>
    <w:rsid w:val="007D7DDF"/>
    <w:rsid w:val="00837773"/>
    <w:rsid w:val="00871842"/>
    <w:rsid w:val="008840F6"/>
    <w:rsid w:val="00897B1F"/>
    <w:rsid w:val="008B1912"/>
    <w:rsid w:val="008D46AC"/>
    <w:rsid w:val="008E1C61"/>
    <w:rsid w:val="008E6662"/>
    <w:rsid w:val="00955A5E"/>
    <w:rsid w:val="00972FD8"/>
    <w:rsid w:val="00990B11"/>
    <w:rsid w:val="009A6007"/>
    <w:rsid w:val="00A460C7"/>
    <w:rsid w:val="00A47AB5"/>
    <w:rsid w:val="00A6227A"/>
    <w:rsid w:val="00AE06D8"/>
    <w:rsid w:val="00AF25DA"/>
    <w:rsid w:val="00B7240B"/>
    <w:rsid w:val="00B8522B"/>
    <w:rsid w:val="00BE3133"/>
    <w:rsid w:val="00C259BD"/>
    <w:rsid w:val="00C47C17"/>
    <w:rsid w:val="00C613D1"/>
    <w:rsid w:val="00C62168"/>
    <w:rsid w:val="00CC3C90"/>
    <w:rsid w:val="00CC74EC"/>
    <w:rsid w:val="00CE0778"/>
    <w:rsid w:val="00D30427"/>
    <w:rsid w:val="00E734D4"/>
    <w:rsid w:val="00E73D4E"/>
    <w:rsid w:val="00EB69CC"/>
    <w:rsid w:val="00ED158E"/>
    <w:rsid w:val="00F10C82"/>
    <w:rsid w:val="00F1563F"/>
    <w:rsid w:val="00F32BD4"/>
    <w:rsid w:val="00F36CF9"/>
    <w:rsid w:val="00F7013B"/>
    <w:rsid w:val="00F7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9BCFF6F"/>
  <w15:docId w15:val="{25007860-61E2-4AF6-9C07-BB61EF92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5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DC4"/>
    <w:pPr>
      <w:ind w:left="720"/>
      <w:contextualSpacing/>
    </w:pPr>
  </w:style>
  <w:style w:type="table" w:styleId="TableGrid">
    <w:name w:val="Table Grid"/>
    <w:basedOn w:val="TableNormal"/>
    <w:uiPriority w:val="59"/>
    <w:rsid w:val="00F1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5A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40B"/>
  </w:style>
  <w:style w:type="paragraph" w:styleId="Footer">
    <w:name w:val="footer"/>
    <w:basedOn w:val="Normal"/>
    <w:link w:val="Foot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0B"/>
  </w:style>
  <w:style w:type="character" w:styleId="IntenseEmphasis">
    <w:name w:val="Intense Emphasis"/>
    <w:basedOn w:val="DefaultParagraphFont"/>
    <w:uiPriority w:val="21"/>
    <w:qFormat/>
    <w:rsid w:val="002B2550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2B25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8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69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0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72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88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0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31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887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9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0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1D23E86A28441391EE4CC9A978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8200-D84E-47F6-9862-CF9769B7C12A}"/>
      </w:docPartPr>
      <w:docPartBody>
        <w:p w:rsidR="001E10A9" w:rsidRDefault="00216C58" w:rsidP="00216C58">
          <w:pPr>
            <w:pStyle w:val="E21D23E86A28441391EE4CC9A97815B1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42348753E8334ECBB80E69D7B130C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E057-C847-4ED7-8FCC-C70520A12785}"/>
      </w:docPartPr>
      <w:docPartBody>
        <w:p w:rsidR="001E10A9" w:rsidRDefault="00216C58" w:rsidP="00216C58">
          <w:pPr>
            <w:pStyle w:val="42348753E8334ECBB80E69D7B130CB75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email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F2A81C88EB6D40248A002FA0A8EC2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35760-0219-4BCF-8182-693C6B00AC90}"/>
      </w:docPartPr>
      <w:docPartBody>
        <w:p w:rsidR="001E10A9" w:rsidRDefault="00216C58" w:rsidP="00216C58">
          <w:pPr>
            <w:pStyle w:val="F2A81C88EB6D40248A002FA0A8EC2EEF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title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3B805F9A8493499688FE62B2DC748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0E0CC-90DC-4D53-ABE4-001572C21EF5}"/>
      </w:docPartPr>
      <w:docPartBody>
        <w:p w:rsidR="001E10A9" w:rsidRDefault="00216C58" w:rsidP="00216C58">
          <w:pPr>
            <w:pStyle w:val="3B805F9A8493499688FE62B2DC748FC5"/>
          </w:pPr>
          <w:r w:rsidRPr="005F3B92">
            <w:rPr>
              <w:rStyle w:val="PlaceholderText"/>
            </w:rPr>
            <w:t>Click here to enter text.</w:t>
          </w:r>
        </w:p>
      </w:docPartBody>
    </w:docPart>
    <w:docPart>
      <w:docPartPr>
        <w:name w:val="0C49EA2C7011459691B2535AE5615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8232-C507-4843-BCF7-879C0F514687}"/>
      </w:docPartPr>
      <w:docPartBody>
        <w:p w:rsidR="00AE7A0F" w:rsidRDefault="001E10A9" w:rsidP="001E10A9">
          <w:pPr>
            <w:pStyle w:val="0C49EA2C7011459691B2535AE5615F18"/>
          </w:pPr>
          <w:r w:rsidRPr="005F3B92">
            <w:rPr>
              <w:rStyle w:val="PlaceholderText"/>
            </w:rPr>
            <w:t>Click here to enter text.</w:t>
          </w:r>
        </w:p>
      </w:docPartBody>
    </w:docPart>
    <w:docPart>
      <w:docPartPr>
        <w:name w:val="4A60BFA63D4B4ABDB0E7BCA77B8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A86BF-375B-4D3C-B1CC-4E2150104674}"/>
      </w:docPartPr>
      <w:docPartBody>
        <w:p w:rsidR="00AE7A0F" w:rsidRDefault="001E10A9" w:rsidP="001E10A9">
          <w:pPr>
            <w:pStyle w:val="4A60BFA63D4B4ABDB0E7BCA77B80A6B0"/>
          </w:pPr>
          <w:r w:rsidRPr="005F3B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7"/>
    <w:rsid w:val="00076583"/>
    <w:rsid w:val="001E10A9"/>
    <w:rsid w:val="00216C58"/>
    <w:rsid w:val="00522C87"/>
    <w:rsid w:val="007366AB"/>
    <w:rsid w:val="00AD72C0"/>
    <w:rsid w:val="00AE7A0F"/>
    <w:rsid w:val="00C8269C"/>
    <w:rsid w:val="00D76640"/>
    <w:rsid w:val="00E2708C"/>
    <w:rsid w:val="00E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0A9"/>
    <w:rPr>
      <w:color w:val="808080"/>
    </w:rPr>
  </w:style>
  <w:style w:type="paragraph" w:customStyle="1" w:styleId="A46FE0EADE5B49BCB4A40699E412F49C">
    <w:name w:val="A46FE0EADE5B49BCB4A40699E412F49C"/>
    <w:rsid w:val="00522C87"/>
  </w:style>
  <w:style w:type="paragraph" w:customStyle="1" w:styleId="13539B329F2444C197781DB5E5BDCF0E">
    <w:name w:val="13539B329F2444C197781DB5E5BDCF0E"/>
    <w:rsid w:val="00522C87"/>
  </w:style>
  <w:style w:type="paragraph" w:customStyle="1" w:styleId="0183FFEC6FC8406C89FDDD91EFE190BD">
    <w:name w:val="0183FFEC6FC8406C89FDDD91EFE190BD"/>
    <w:rsid w:val="00522C87"/>
  </w:style>
  <w:style w:type="paragraph" w:customStyle="1" w:styleId="DD499381428841C4878EFC9B95A03343">
    <w:name w:val="DD499381428841C4878EFC9B95A03343"/>
    <w:rsid w:val="00522C87"/>
  </w:style>
  <w:style w:type="paragraph" w:customStyle="1" w:styleId="3C1B4F9287CF47F4B99A28E46456316C">
    <w:name w:val="3C1B4F9287CF47F4B99A28E46456316C"/>
    <w:rsid w:val="00522C87"/>
  </w:style>
  <w:style w:type="paragraph" w:customStyle="1" w:styleId="21A0CB4D5F51478E9DF3D5A745639DDE">
    <w:name w:val="21A0CB4D5F51478E9DF3D5A745639DDE"/>
    <w:rsid w:val="00522C87"/>
  </w:style>
  <w:style w:type="paragraph" w:customStyle="1" w:styleId="21A0CB4D5F51478E9DF3D5A745639DDE1">
    <w:name w:val="21A0CB4D5F51478E9DF3D5A745639DDE1"/>
    <w:rsid w:val="00D76640"/>
    <w:rPr>
      <w:rFonts w:eastAsiaTheme="minorHAnsi"/>
    </w:rPr>
  </w:style>
  <w:style w:type="paragraph" w:customStyle="1" w:styleId="C55C8B6759F04BC78E1C7880C1CE66A5">
    <w:name w:val="C55C8B6759F04BC78E1C7880C1CE66A5"/>
    <w:rsid w:val="00D76640"/>
    <w:rPr>
      <w:rFonts w:eastAsiaTheme="minorHAnsi"/>
    </w:rPr>
  </w:style>
  <w:style w:type="paragraph" w:customStyle="1" w:styleId="3C1B4F9287CF47F4B99A28E46456316C1">
    <w:name w:val="3C1B4F9287CF47F4B99A28E46456316C1"/>
    <w:rsid w:val="00D76640"/>
    <w:rPr>
      <w:rFonts w:eastAsiaTheme="minorHAnsi"/>
    </w:rPr>
  </w:style>
  <w:style w:type="paragraph" w:customStyle="1" w:styleId="0D953324D3654460B62F127431DA71C1">
    <w:name w:val="0D953324D3654460B62F127431DA71C1"/>
    <w:rsid w:val="00D76640"/>
    <w:rPr>
      <w:rFonts w:eastAsiaTheme="minorHAnsi"/>
    </w:rPr>
  </w:style>
  <w:style w:type="paragraph" w:customStyle="1" w:styleId="F0E2FB641D7B4537A11B2BE10D0CBC31">
    <w:name w:val="F0E2FB641D7B4537A11B2BE10D0CBC31"/>
    <w:rsid w:val="00D76640"/>
    <w:rPr>
      <w:rFonts w:eastAsiaTheme="minorHAnsi"/>
    </w:rPr>
  </w:style>
  <w:style w:type="paragraph" w:customStyle="1" w:styleId="04639ADC22A644CB9446FD3A1A591B0F">
    <w:name w:val="04639ADC22A644CB9446FD3A1A591B0F"/>
    <w:rsid w:val="00D76640"/>
    <w:rPr>
      <w:rFonts w:eastAsiaTheme="minorHAnsi"/>
    </w:rPr>
  </w:style>
  <w:style w:type="paragraph" w:customStyle="1" w:styleId="018C8A930FB64F57AB8FDBDCA01451E6">
    <w:name w:val="018C8A930FB64F57AB8FDBDCA01451E6"/>
    <w:rsid w:val="00D76640"/>
    <w:rPr>
      <w:rFonts w:eastAsiaTheme="minorHAnsi"/>
    </w:rPr>
  </w:style>
  <w:style w:type="paragraph" w:customStyle="1" w:styleId="EF11738B065745A0ABC134033D7D2364">
    <w:name w:val="EF11738B065745A0ABC134033D7D2364"/>
    <w:rsid w:val="00D76640"/>
    <w:rPr>
      <w:rFonts w:eastAsiaTheme="minorHAnsi"/>
    </w:rPr>
  </w:style>
  <w:style w:type="paragraph" w:customStyle="1" w:styleId="44420B3B30C14D3CBDAD5964E5E2CCAD">
    <w:name w:val="44420B3B30C14D3CBDAD5964E5E2CCAD"/>
    <w:rsid w:val="00D76640"/>
    <w:rPr>
      <w:rFonts w:eastAsiaTheme="minorHAnsi"/>
    </w:rPr>
  </w:style>
  <w:style w:type="paragraph" w:customStyle="1" w:styleId="FFE234402E6047FDB231FBAE010DCB66">
    <w:name w:val="FFE234402E6047FDB231FBAE010DCB66"/>
    <w:rsid w:val="00D76640"/>
    <w:rPr>
      <w:rFonts w:eastAsiaTheme="minorHAnsi"/>
    </w:rPr>
  </w:style>
  <w:style w:type="paragraph" w:customStyle="1" w:styleId="FC08734EBEB94146AFDB2E05F9E8C5C0">
    <w:name w:val="FC08734EBEB94146AFDB2E05F9E8C5C0"/>
    <w:rsid w:val="00D76640"/>
    <w:rPr>
      <w:rFonts w:eastAsiaTheme="minorHAnsi"/>
    </w:rPr>
  </w:style>
  <w:style w:type="paragraph" w:customStyle="1" w:styleId="3AD13F7DDBC142AA84E63D5B7E54B268">
    <w:name w:val="3AD13F7DDBC142AA84E63D5B7E54B268"/>
    <w:rsid w:val="00D76640"/>
    <w:rPr>
      <w:rFonts w:eastAsiaTheme="minorHAnsi"/>
    </w:rPr>
  </w:style>
  <w:style w:type="paragraph" w:customStyle="1" w:styleId="E87D49F384E74E6FBD0E4ADF58009717">
    <w:name w:val="E87D49F384E74E6FBD0E4ADF58009717"/>
    <w:rsid w:val="00D76640"/>
    <w:rPr>
      <w:rFonts w:eastAsiaTheme="minorHAnsi"/>
    </w:rPr>
  </w:style>
  <w:style w:type="paragraph" w:customStyle="1" w:styleId="21A0CB4D5F51478E9DF3D5A745639DDE2">
    <w:name w:val="21A0CB4D5F51478E9DF3D5A745639DDE2"/>
    <w:rsid w:val="00AD72C0"/>
    <w:rPr>
      <w:rFonts w:eastAsiaTheme="minorHAnsi"/>
    </w:rPr>
  </w:style>
  <w:style w:type="paragraph" w:customStyle="1" w:styleId="C55C8B6759F04BC78E1C7880C1CE66A51">
    <w:name w:val="C55C8B6759F04BC78E1C7880C1CE66A51"/>
    <w:rsid w:val="00AD72C0"/>
    <w:rPr>
      <w:rFonts w:eastAsiaTheme="minorHAnsi"/>
    </w:rPr>
  </w:style>
  <w:style w:type="paragraph" w:customStyle="1" w:styleId="3C1B4F9287CF47F4B99A28E46456316C2">
    <w:name w:val="3C1B4F9287CF47F4B99A28E46456316C2"/>
    <w:rsid w:val="00AD72C0"/>
    <w:rPr>
      <w:rFonts w:eastAsiaTheme="minorHAnsi"/>
    </w:rPr>
  </w:style>
  <w:style w:type="paragraph" w:customStyle="1" w:styleId="0D953324D3654460B62F127431DA71C11">
    <w:name w:val="0D953324D3654460B62F127431DA71C11"/>
    <w:rsid w:val="00AD72C0"/>
    <w:rPr>
      <w:rFonts w:eastAsiaTheme="minorHAnsi"/>
    </w:rPr>
  </w:style>
  <w:style w:type="paragraph" w:customStyle="1" w:styleId="F0E2FB641D7B4537A11B2BE10D0CBC311">
    <w:name w:val="F0E2FB641D7B4537A11B2BE10D0CBC311"/>
    <w:rsid w:val="00AD72C0"/>
    <w:rPr>
      <w:rFonts w:eastAsiaTheme="minorHAnsi"/>
    </w:rPr>
  </w:style>
  <w:style w:type="paragraph" w:customStyle="1" w:styleId="04639ADC22A644CB9446FD3A1A591B0F1">
    <w:name w:val="04639ADC22A644CB9446FD3A1A591B0F1"/>
    <w:rsid w:val="00AD72C0"/>
    <w:rPr>
      <w:rFonts w:eastAsiaTheme="minorHAnsi"/>
    </w:rPr>
  </w:style>
  <w:style w:type="paragraph" w:customStyle="1" w:styleId="018C8A930FB64F57AB8FDBDCA01451E61">
    <w:name w:val="018C8A930FB64F57AB8FDBDCA01451E61"/>
    <w:rsid w:val="00AD72C0"/>
    <w:rPr>
      <w:rFonts w:eastAsiaTheme="minorHAnsi"/>
    </w:rPr>
  </w:style>
  <w:style w:type="paragraph" w:customStyle="1" w:styleId="EF11738B065745A0ABC134033D7D23641">
    <w:name w:val="EF11738B065745A0ABC134033D7D23641"/>
    <w:rsid w:val="00AD72C0"/>
    <w:rPr>
      <w:rFonts w:eastAsiaTheme="minorHAnsi"/>
    </w:rPr>
  </w:style>
  <w:style w:type="paragraph" w:customStyle="1" w:styleId="44420B3B30C14D3CBDAD5964E5E2CCAD1">
    <w:name w:val="44420B3B30C14D3CBDAD5964E5E2CCAD1"/>
    <w:rsid w:val="00AD72C0"/>
    <w:rPr>
      <w:rFonts w:eastAsiaTheme="minorHAnsi"/>
    </w:rPr>
  </w:style>
  <w:style w:type="paragraph" w:customStyle="1" w:styleId="FFE234402E6047FDB231FBAE010DCB661">
    <w:name w:val="FFE234402E6047FDB231FBAE010DCB661"/>
    <w:rsid w:val="00AD72C0"/>
    <w:rPr>
      <w:rFonts w:eastAsiaTheme="minorHAnsi"/>
    </w:rPr>
  </w:style>
  <w:style w:type="paragraph" w:customStyle="1" w:styleId="FC08734EBEB94146AFDB2E05F9E8C5C01">
    <w:name w:val="FC08734EBEB94146AFDB2E05F9E8C5C01"/>
    <w:rsid w:val="00AD72C0"/>
    <w:rPr>
      <w:rFonts w:eastAsiaTheme="minorHAnsi"/>
    </w:rPr>
  </w:style>
  <w:style w:type="paragraph" w:customStyle="1" w:styleId="3AD13F7DDBC142AA84E63D5B7E54B2681">
    <w:name w:val="3AD13F7DDBC142AA84E63D5B7E54B2681"/>
    <w:rsid w:val="00AD72C0"/>
    <w:rPr>
      <w:rFonts w:eastAsiaTheme="minorHAnsi"/>
    </w:rPr>
  </w:style>
  <w:style w:type="paragraph" w:customStyle="1" w:styleId="E87D49F384E74E6FBD0E4ADF580097171">
    <w:name w:val="E87D49F384E74E6FBD0E4ADF580097171"/>
    <w:rsid w:val="00AD72C0"/>
    <w:rPr>
      <w:rFonts w:eastAsiaTheme="minorHAnsi"/>
    </w:rPr>
  </w:style>
  <w:style w:type="paragraph" w:customStyle="1" w:styleId="21A0CB4D5F51478E9DF3D5A745639DDE3">
    <w:name w:val="21A0CB4D5F51478E9DF3D5A745639DDE3"/>
    <w:rsid w:val="00E92C4E"/>
    <w:rPr>
      <w:rFonts w:eastAsiaTheme="minorHAnsi"/>
    </w:rPr>
  </w:style>
  <w:style w:type="paragraph" w:customStyle="1" w:styleId="C55C8B6759F04BC78E1C7880C1CE66A52">
    <w:name w:val="C55C8B6759F04BC78E1C7880C1CE66A52"/>
    <w:rsid w:val="00E92C4E"/>
    <w:rPr>
      <w:rFonts w:eastAsiaTheme="minorHAnsi"/>
    </w:rPr>
  </w:style>
  <w:style w:type="paragraph" w:customStyle="1" w:styleId="3C1B4F9287CF47F4B99A28E46456316C3">
    <w:name w:val="3C1B4F9287CF47F4B99A28E46456316C3"/>
    <w:rsid w:val="00E92C4E"/>
    <w:rPr>
      <w:rFonts w:eastAsiaTheme="minorHAnsi"/>
    </w:rPr>
  </w:style>
  <w:style w:type="paragraph" w:customStyle="1" w:styleId="0D953324D3654460B62F127431DA71C12">
    <w:name w:val="0D953324D3654460B62F127431DA71C12"/>
    <w:rsid w:val="00E92C4E"/>
    <w:rPr>
      <w:rFonts w:eastAsiaTheme="minorHAnsi"/>
    </w:rPr>
  </w:style>
  <w:style w:type="paragraph" w:customStyle="1" w:styleId="F0E2FB641D7B4537A11B2BE10D0CBC312">
    <w:name w:val="F0E2FB641D7B4537A11B2BE10D0CBC312"/>
    <w:rsid w:val="00E92C4E"/>
    <w:rPr>
      <w:rFonts w:eastAsiaTheme="minorHAnsi"/>
    </w:rPr>
  </w:style>
  <w:style w:type="paragraph" w:customStyle="1" w:styleId="42540630AEA04541A673282BDDF3F06F">
    <w:name w:val="42540630AEA04541A673282BDDF3F06F"/>
    <w:rsid w:val="00E92C4E"/>
    <w:rPr>
      <w:rFonts w:eastAsiaTheme="minorHAnsi"/>
    </w:rPr>
  </w:style>
  <w:style w:type="paragraph" w:customStyle="1" w:styleId="72D941687F30486FB1FED8E22F4A9A12">
    <w:name w:val="72D941687F30486FB1FED8E22F4A9A12"/>
    <w:rsid w:val="00E92C4E"/>
    <w:rPr>
      <w:rFonts w:eastAsiaTheme="minorHAnsi"/>
    </w:rPr>
  </w:style>
  <w:style w:type="paragraph" w:customStyle="1" w:styleId="20654FC9FD334514A88E42DBB9D8F71C">
    <w:name w:val="20654FC9FD334514A88E42DBB9D8F71C"/>
    <w:rsid w:val="00E92C4E"/>
    <w:rPr>
      <w:rFonts w:eastAsiaTheme="minorHAnsi"/>
    </w:rPr>
  </w:style>
  <w:style w:type="paragraph" w:customStyle="1" w:styleId="6A886A6F7B8D43D2BDE63014E33833AB">
    <w:name w:val="6A886A6F7B8D43D2BDE63014E33833AB"/>
    <w:rsid w:val="00E92C4E"/>
    <w:rPr>
      <w:rFonts w:eastAsiaTheme="minorHAnsi"/>
    </w:rPr>
  </w:style>
  <w:style w:type="paragraph" w:customStyle="1" w:styleId="141FDA8475EF4CC6905765284BDDEEF0">
    <w:name w:val="141FDA8475EF4CC6905765284BDDEEF0"/>
    <w:rsid w:val="00E92C4E"/>
    <w:rPr>
      <w:rFonts w:eastAsiaTheme="minorHAnsi"/>
    </w:rPr>
  </w:style>
  <w:style w:type="paragraph" w:customStyle="1" w:styleId="C4EB0B74A45349BCB6D22DB6612CE2CA">
    <w:name w:val="C4EB0B74A45349BCB6D22DB6612CE2CA"/>
    <w:rsid w:val="00E92C4E"/>
    <w:rPr>
      <w:rFonts w:eastAsiaTheme="minorHAnsi"/>
    </w:rPr>
  </w:style>
  <w:style w:type="paragraph" w:customStyle="1" w:styleId="024EB2A388574018BBB8798EC381D856">
    <w:name w:val="024EB2A388574018BBB8798EC381D856"/>
    <w:rsid w:val="00E92C4E"/>
    <w:rPr>
      <w:rFonts w:eastAsiaTheme="minorHAnsi"/>
    </w:rPr>
  </w:style>
  <w:style w:type="paragraph" w:customStyle="1" w:styleId="E87D49F384E74E6FBD0E4ADF580097172">
    <w:name w:val="E87D49F384E74E6FBD0E4ADF580097172"/>
    <w:rsid w:val="00E92C4E"/>
    <w:rPr>
      <w:rFonts w:eastAsiaTheme="minorHAnsi"/>
    </w:rPr>
  </w:style>
  <w:style w:type="paragraph" w:customStyle="1" w:styleId="B9E5EAB0D7E24F749576FCDE841293DF">
    <w:name w:val="B9E5EAB0D7E24F749576FCDE841293DF"/>
    <w:rsid w:val="00E92C4E"/>
  </w:style>
  <w:style w:type="paragraph" w:customStyle="1" w:styleId="C85BC52E1DFE4EC08FD531E326439A19">
    <w:name w:val="C85BC52E1DFE4EC08FD531E326439A19"/>
    <w:rsid w:val="00E92C4E"/>
  </w:style>
  <w:style w:type="paragraph" w:customStyle="1" w:styleId="E67AECC873F04EBAAFF21FEE0980AF1C">
    <w:name w:val="E67AECC873F04EBAAFF21FEE0980AF1C"/>
    <w:rsid w:val="00E92C4E"/>
  </w:style>
  <w:style w:type="paragraph" w:customStyle="1" w:styleId="178D0EA62E9D45BFA634809AF8519647">
    <w:name w:val="178D0EA62E9D45BFA634809AF8519647"/>
    <w:rsid w:val="00E92C4E"/>
  </w:style>
  <w:style w:type="paragraph" w:customStyle="1" w:styleId="AD632021ABEF4FFD883FEC70D5D36A3B">
    <w:name w:val="AD632021ABEF4FFD883FEC70D5D36A3B"/>
    <w:rsid w:val="00E92C4E"/>
  </w:style>
  <w:style w:type="paragraph" w:customStyle="1" w:styleId="3E346A0221A74015AC7FCE2A45C51583">
    <w:name w:val="3E346A0221A74015AC7FCE2A45C51583"/>
    <w:rsid w:val="00E92C4E"/>
  </w:style>
  <w:style w:type="paragraph" w:customStyle="1" w:styleId="3D1A0675E498448CB5887E05A32E946D">
    <w:name w:val="3D1A0675E498448CB5887E05A32E946D"/>
    <w:rsid w:val="00E92C4E"/>
  </w:style>
  <w:style w:type="paragraph" w:customStyle="1" w:styleId="CFB92389ADF545C4BF650AAF8402889A">
    <w:name w:val="CFB92389ADF545C4BF650AAF8402889A"/>
    <w:rsid w:val="00E92C4E"/>
  </w:style>
  <w:style w:type="paragraph" w:customStyle="1" w:styleId="77D9BA113848475BBDE0D843B22A1E77">
    <w:name w:val="77D9BA113848475BBDE0D843B22A1E77"/>
    <w:rsid w:val="00E92C4E"/>
  </w:style>
  <w:style w:type="paragraph" w:customStyle="1" w:styleId="8005EE57397244C9AE80F1FA7D80AA5F">
    <w:name w:val="8005EE57397244C9AE80F1FA7D80AA5F"/>
    <w:rsid w:val="00E92C4E"/>
  </w:style>
  <w:style w:type="paragraph" w:customStyle="1" w:styleId="29DAA9D11D0C45CB9964EE248674DA68">
    <w:name w:val="29DAA9D11D0C45CB9964EE248674DA68"/>
    <w:rsid w:val="00E92C4E"/>
  </w:style>
  <w:style w:type="paragraph" w:customStyle="1" w:styleId="D700E666F1654CF0B25E2E667F480910">
    <w:name w:val="D700E666F1654CF0B25E2E667F480910"/>
    <w:rsid w:val="00E92C4E"/>
  </w:style>
  <w:style w:type="paragraph" w:customStyle="1" w:styleId="632D247D416244E2B33B27E00DFC723E">
    <w:name w:val="632D247D416244E2B33B27E00DFC723E"/>
    <w:rsid w:val="00E92C4E"/>
  </w:style>
  <w:style w:type="paragraph" w:customStyle="1" w:styleId="B4E9D067B8874A87A1C470BE2667A4B3">
    <w:name w:val="B4E9D067B8874A87A1C470BE2667A4B3"/>
    <w:rsid w:val="00E92C4E"/>
  </w:style>
  <w:style w:type="paragraph" w:customStyle="1" w:styleId="5FF82EE1B72745E19489BE5BA390A6E3">
    <w:name w:val="5FF82EE1B72745E19489BE5BA390A6E3"/>
    <w:rsid w:val="00E92C4E"/>
  </w:style>
  <w:style w:type="paragraph" w:customStyle="1" w:styleId="BE0D8A4FAED84BFE9B9A56CE2396D4C1">
    <w:name w:val="BE0D8A4FAED84BFE9B9A56CE2396D4C1"/>
    <w:rsid w:val="00E92C4E"/>
  </w:style>
  <w:style w:type="paragraph" w:customStyle="1" w:styleId="B1A6C8DB8284404AA81FD5D7ECBD35DE">
    <w:name w:val="B1A6C8DB8284404AA81FD5D7ECBD35DE"/>
    <w:rsid w:val="00E92C4E"/>
  </w:style>
  <w:style w:type="paragraph" w:customStyle="1" w:styleId="D77AEFA5437D49E8AE9A2D87732FD4CB">
    <w:name w:val="D77AEFA5437D49E8AE9A2D87732FD4CB"/>
    <w:rsid w:val="00E92C4E"/>
  </w:style>
  <w:style w:type="paragraph" w:customStyle="1" w:styleId="325836FB478042059752523A01F7900A">
    <w:name w:val="325836FB478042059752523A01F7900A"/>
    <w:rsid w:val="00E92C4E"/>
  </w:style>
  <w:style w:type="paragraph" w:customStyle="1" w:styleId="13113BF669564655A1817B3399690AB0">
    <w:name w:val="13113BF669564655A1817B3399690AB0"/>
    <w:rsid w:val="00E92C4E"/>
  </w:style>
  <w:style w:type="paragraph" w:customStyle="1" w:styleId="30679A9C410E45DD95C880AA70E1AB47">
    <w:name w:val="30679A9C410E45DD95C880AA70E1AB47"/>
    <w:rsid w:val="00E92C4E"/>
  </w:style>
  <w:style w:type="paragraph" w:customStyle="1" w:styleId="09D112FCE0BA4FFEAD29DD7289F248B1">
    <w:name w:val="09D112FCE0BA4FFEAD29DD7289F248B1"/>
    <w:rsid w:val="00E92C4E"/>
  </w:style>
  <w:style w:type="paragraph" w:customStyle="1" w:styleId="AD1BC74C88E747198E9BEDC4C98E51F0">
    <w:name w:val="AD1BC74C88E747198E9BEDC4C98E51F0"/>
    <w:rsid w:val="00E92C4E"/>
  </w:style>
  <w:style w:type="paragraph" w:customStyle="1" w:styleId="B5556212459C40E0970A7412C7061B2A">
    <w:name w:val="B5556212459C40E0970A7412C7061B2A"/>
    <w:rsid w:val="00E92C4E"/>
  </w:style>
  <w:style w:type="paragraph" w:customStyle="1" w:styleId="3927440D82584FBEA2C9A2D3FD8EFFC1">
    <w:name w:val="3927440D82584FBEA2C9A2D3FD8EFFC1"/>
    <w:rsid w:val="00E92C4E"/>
  </w:style>
  <w:style w:type="paragraph" w:customStyle="1" w:styleId="03257A5BB55B49449E734E221184F76B">
    <w:name w:val="03257A5BB55B49449E734E221184F76B"/>
    <w:rsid w:val="00E92C4E"/>
  </w:style>
  <w:style w:type="paragraph" w:customStyle="1" w:styleId="C7485C25CFC044B3BEA01FB6FE3FEC5F">
    <w:name w:val="C7485C25CFC044B3BEA01FB6FE3FEC5F"/>
    <w:rsid w:val="00076583"/>
    <w:pPr>
      <w:spacing w:after="160" w:line="259" w:lineRule="auto"/>
    </w:pPr>
  </w:style>
  <w:style w:type="paragraph" w:customStyle="1" w:styleId="BBC3243A51544A84A693A00527F69077">
    <w:name w:val="BBC3243A51544A84A693A00527F69077"/>
    <w:rsid w:val="00076583"/>
    <w:pPr>
      <w:spacing w:after="160" w:line="259" w:lineRule="auto"/>
    </w:pPr>
  </w:style>
  <w:style w:type="paragraph" w:customStyle="1" w:styleId="2D934AC47F3D4DB98014FF3358C4445C">
    <w:name w:val="2D934AC47F3D4DB98014FF3358C4445C"/>
    <w:rsid w:val="00076583"/>
    <w:pPr>
      <w:spacing w:after="160" w:line="259" w:lineRule="auto"/>
    </w:pPr>
  </w:style>
  <w:style w:type="paragraph" w:customStyle="1" w:styleId="B751F7A4C0AE4AB8BBF96A092705BC28">
    <w:name w:val="B751F7A4C0AE4AB8BBF96A092705BC28"/>
    <w:rsid w:val="00076583"/>
    <w:pPr>
      <w:spacing w:after="160" w:line="259" w:lineRule="auto"/>
    </w:pPr>
  </w:style>
  <w:style w:type="paragraph" w:customStyle="1" w:styleId="861EF5FD143A46C189E3E9C3C043E8AA">
    <w:name w:val="861EF5FD143A46C189E3E9C3C043E8AA"/>
    <w:rsid w:val="00076583"/>
    <w:pPr>
      <w:spacing w:after="160" w:line="259" w:lineRule="auto"/>
    </w:pPr>
  </w:style>
  <w:style w:type="paragraph" w:customStyle="1" w:styleId="E4A49E40A7DF4BAD892AA29506852109">
    <w:name w:val="E4A49E40A7DF4BAD892AA29506852109"/>
    <w:rsid w:val="00076583"/>
    <w:pPr>
      <w:spacing w:after="160" w:line="259" w:lineRule="auto"/>
    </w:pPr>
  </w:style>
  <w:style w:type="paragraph" w:customStyle="1" w:styleId="EFD03009EA5E4786B021D9A2D5F6676E">
    <w:name w:val="EFD03009EA5E4786B021D9A2D5F6676E"/>
    <w:rsid w:val="00076583"/>
    <w:pPr>
      <w:spacing w:after="160" w:line="259" w:lineRule="auto"/>
    </w:pPr>
  </w:style>
  <w:style w:type="paragraph" w:customStyle="1" w:styleId="A76876F3BB2A465981E62E32255C2DCC">
    <w:name w:val="A76876F3BB2A465981E62E32255C2DCC"/>
    <w:rsid w:val="00076583"/>
    <w:pPr>
      <w:spacing w:after="160" w:line="259" w:lineRule="auto"/>
    </w:pPr>
  </w:style>
  <w:style w:type="paragraph" w:customStyle="1" w:styleId="4F5B4BB292984042A29C24B54DF5528D">
    <w:name w:val="4F5B4BB292984042A29C24B54DF5528D"/>
    <w:rsid w:val="00076583"/>
    <w:pPr>
      <w:spacing w:after="160" w:line="259" w:lineRule="auto"/>
    </w:pPr>
  </w:style>
  <w:style w:type="paragraph" w:customStyle="1" w:styleId="680D1671E836457DA8CEF27399136478">
    <w:name w:val="680D1671E836457DA8CEF27399136478"/>
    <w:rsid w:val="00216C58"/>
    <w:pPr>
      <w:spacing w:after="160" w:line="259" w:lineRule="auto"/>
    </w:pPr>
  </w:style>
  <w:style w:type="paragraph" w:customStyle="1" w:styleId="0962EAE1F10B48E297BFFC113783FF7D">
    <w:name w:val="0962EAE1F10B48E297BFFC113783FF7D"/>
    <w:rsid w:val="00216C58"/>
    <w:pPr>
      <w:spacing w:after="160" w:line="259" w:lineRule="auto"/>
    </w:pPr>
  </w:style>
  <w:style w:type="paragraph" w:customStyle="1" w:styleId="1AF88495FF5744D0ACEE882CE06EF7F4">
    <w:name w:val="1AF88495FF5744D0ACEE882CE06EF7F4"/>
    <w:rsid w:val="00216C58"/>
    <w:pPr>
      <w:spacing w:after="160" w:line="259" w:lineRule="auto"/>
    </w:pPr>
  </w:style>
  <w:style w:type="paragraph" w:customStyle="1" w:styleId="30E4131B036E4ED3A0E082AA1E5D8E1B">
    <w:name w:val="30E4131B036E4ED3A0E082AA1E5D8E1B"/>
    <w:rsid w:val="00216C58"/>
    <w:pPr>
      <w:spacing w:after="160" w:line="259" w:lineRule="auto"/>
    </w:pPr>
  </w:style>
  <w:style w:type="paragraph" w:customStyle="1" w:styleId="A7AF530D51EC49F6916AC2686CC52BDA">
    <w:name w:val="A7AF530D51EC49F6916AC2686CC52BDA"/>
    <w:rsid w:val="00216C58"/>
    <w:pPr>
      <w:spacing w:after="160" w:line="259" w:lineRule="auto"/>
    </w:pPr>
  </w:style>
  <w:style w:type="paragraph" w:customStyle="1" w:styleId="E21D23E86A28441391EE4CC9A97815B1">
    <w:name w:val="E21D23E86A28441391EE4CC9A97815B1"/>
    <w:rsid w:val="00216C58"/>
    <w:pPr>
      <w:spacing w:after="160" w:line="259" w:lineRule="auto"/>
    </w:pPr>
  </w:style>
  <w:style w:type="paragraph" w:customStyle="1" w:styleId="42348753E8334ECBB80E69D7B130CB75">
    <w:name w:val="42348753E8334ECBB80E69D7B130CB75"/>
    <w:rsid w:val="00216C58"/>
    <w:pPr>
      <w:spacing w:after="160" w:line="259" w:lineRule="auto"/>
    </w:pPr>
  </w:style>
  <w:style w:type="paragraph" w:customStyle="1" w:styleId="F2A81C88EB6D40248A002FA0A8EC2EEF">
    <w:name w:val="F2A81C88EB6D40248A002FA0A8EC2EEF"/>
    <w:rsid w:val="00216C58"/>
    <w:pPr>
      <w:spacing w:after="160" w:line="259" w:lineRule="auto"/>
    </w:pPr>
  </w:style>
  <w:style w:type="paragraph" w:customStyle="1" w:styleId="3B805F9A8493499688FE62B2DC748FC5">
    <w:name w:val="3B805F9A8493499688FE62B2DC748FC5"/>
    <w:rsid w:val="00216C58"/>
    <w:pPr>
      <w:spacing w:after="160" w:line="259" w:lineRule="auto"/>
    </w:pPr>
  </w:style>
  <w:style w:type="paragraph" w:customStyle="1" w:styleId="9D47ED6754D640AD89340F639CDE98CF">
    <w:name w:val="9D47ED6754D640AD89340F639CDE98CF"/>
    <w:rsid w:val="00216C58"/>
    <w:pPr>
      <w:spacing w:after="160" w:line="259" w:lineRule="auto"/>
    </w:pPr>
  </w:style>
  <w:style w:type="paragraph" w:customStyle="1" w:styleId="E0B6312EF4B046D28A48959F70FB0236">
    <w:name w:val="E0B6312EF4B046D28A48959F70FB0236"/>
    <w:rsid w:val="00216C58"/>
    <w:pPr>
      <w:spacing w:after="160" w:line="259" w:lineRule="auto"/>
    </w:pPr>
  </w:style>
  <w:style w:type="paragraph" w:customStyle="1" w:styleId="713097AD84BE4461BC21ECD56AFC5940">
    <w:name w:val="713097AD84BE4461BC21ECD56AFC5940"/>
    <w:rsid w:val="00216C58"/>
    <w:pPr>
      <w:spacing w:after="160" w:line="259" w:lineRule="auto"/>
    </w:pPr>
  </w:style>
  <w:style w:type="paragraph" w:customStyle="1" w:styleId="0C49EA2C7011459691B2535AE5615F18">
    <w:name w:val="0C49EA2C7011459691B2535AE5615F18"/>
    <w:rsid w:val="001E10A9"/>
    <w:pPr>
      <w:spacing w:after="160" w:line="259" w:lineRule="auto"/>
    </w:pPr>
  </w:style>
  <w:style w:type="paragraph" w:customStyle="1" w:styleId="4A60BFA63D4B4ABDB0E7BCA77B80A6B0">
    <w:name w:val="4A60BFA63D4B4ABDB0E7BCA77B80A6B0"/>
    <w:rsid w:val="001E10A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2E8DE-49B7-4E50-A8C8-B7CB4452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717</Words>
  <Characters>3659</Characters>
  <Application>Microsoft Office Word</Application>
  <DocSecurity>0</DocSecurity>
  <Lines>71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CALIBRE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Kyle</dc:creator>
  <cp:lastModifiedBy>Lynch, Evan</cp:lastModifiedBy>
  <cp:revision>5</cp:revision>
  <cp:lastPrinted>2018-05-11T15:07:00Z</cp:lastPrinted>
  <dcterms:created xsi:type="dcterms:W3CDTF">2018-05-15T15:25:00Z</dcterms:created>
  <dcterms:modified xsi:type="dcterms:W3CDTF">2018-05-15T20:41:00Z</dcterms:modified>
</cp:coreProperties>
</file>